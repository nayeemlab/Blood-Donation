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363EF" w14:textId="77777777" w:rsidR="00BC6334" w:rsidRPr="00443AB0" w:rsidRDefault="00BC6334" w:rsidP="00BC6334">
      <w:pPr>
        <w:jc w:val="center"/>
        <w:rPr>
          <w:ins w:id="0" w:author="User" w:date="2021-06-15T18:06:00Z"/>
          <w:b/>
        </w:rPr>
      </w:pPr>
      <w:ins w:id="1" w:author="User" w:date="2021-06-15T18:06:00Z">
        <w:r w:rsidRPr="00443AB0">
          <w:rPr>
            <w:b/>
          </w:rPr>
          <w:t xml:space="preserve">Higher motivation but poor knowledge of blood donation among residential students and teachers of religious institutions in Bangladesh. A </w:t>
        </w:r>
        <w:r>
          <w:rPr>
            <w:b/>
          </w:rPr>
          <w:t xml:space="preserve">cross-sectional baseline </w:t>
        </w:r>
        <w:r w:rsidRPr="00443AB0">
          <w:rPr>
            <w:b/>
          </w:rPr>
          <w:t>study</w:t>
        </w:r>
      </w:ins>
    </w:p>
    <w:p w14:paraId="61783CA1" w14:textId="77777777" w:rsidR="00443AB0" w:rsidRDefault="00443AB0" w:rsidP="00FA4E82"/>
    <w:p w14:paraId="3AB3A9AC" w14:textId="77777777" w:rsidR="00443AB0" w:rsidRDefault="00443AB0" w:rsidP="00FA4E82"/>
    <w:p w14:paraId="534220FA" w14:textId="77777777" w:rsidR="00443AB0" w:rsidRPr="00FA4E82" w:rsidRDefault="00443AB0" w:rsidP="00FA4E82"/>
    <w:p w14:paraId="28E1E385" w14:textId="10DEFC29" w:rsidR="00F24A23" w:rsidRPr="00FA4E82" w:rsidRDefault="008E4496" w:rsidP="00FA4E82">
      <w:pPr>
        <w:spacing w:line="480" w:lineRule="auto"/>
        <w:rPr>
          <w:vertAlign w:val="superscript"/>
        </w:rPr>
      </w:pPr>
      <w:r w:rsidRPr="00FA4E82">
        <w:t>Mohammad Sorowar Hossain</w:t>
      </w:r>
      <w:r w:rsidR="00F76FF1" w:rsidRPr="00FA4E82">
        <w:rPr>
          <w:vertAlign w:val="superscript"/>
        </w:rPr>
        <w:t>1</w:t>
      </w:r>
      <w:r w:rsidR="00F24A23" w:rsidRPr="00FA4E82">
        <w:t>,</w:t>
      </w:r>
      <w:r w:rsidRPr="00FA4E82">
        <w:t xml:space="preserve"> Md. Hasanul Banna Siam</w:t>
      </w:r>
      <w:r w:rsidR="00F76FF1" w:rsidRPr="00FA4E82">
        <w:rPr>
          <w:vertAlign w:val="superscript"/>
        </w:rPr>
        <w:t>1</w:t>
      </w:r>
      <w:r w:rsidRPr="00FA4E82">
        <w:t>, Rifat Jahan</w:t>
      </w:r>
      <w:r w:rsidR="00B93681" w:rsidRPr="00FA4E82">
        <w:rPr>
          <w:vertAlign w:val="superscript"/>
        </w:rPr>
        <w:t>2</w:t>
      </w:r>
      <w:r w:rsidRPr="00FA4E82">
        <w:t xml:space="preserve"> and Mahbubul H Siddiqee</w:t>
      </w:r>
      <w:r w:rsidR="00DF377A">
        <w:rPr>
          <w:vertAlign w:val="superscript"/>
        </w:rPr>
        <w:t>1</w:t>
      </w:r>
    </w:p>
    <w:p w14:paraId="26AC0582" w14:textId="77777777" w:rsidR="00F76FF1" w:rsidRPr="00FA4E82" w:rsidRDefault="00F76FF1" w:rsidP="00FA4E82">
      <w:pPr>
        <w:spacing w:line="480" w:lineRule="auto"/>
        <w:rPr>
          <w:vertAlign w:val="superscript"/>
        </w:rPr>
      </w:pPr>
    </w:p>
    <w:p w14:paraId="2EC340D1" w14:textId="479D2564" w:rsidR="00E0094A" w:rsidRPr="00FA4E82" w:rsidRDefault="00F76FF1" w:rsidP="00FA4E82">
      <w:pPr>
        <w:spacing w:line="480" w:lineRule="auto"/>
      </w:pPr>
      <w:r w:rsidRPr="00FA4E82">
        <w:rPr>
          <w:vertAlign w:val="superscript"/>
        </w:rPr>
        <w:t>1</w:t>
      </w:r>
      <w:r w:rsidRPr="00FA4E82">
        <w:t>Department of Emerging and Neglected Diseases, Biomedical Research Foundation,</w:t>
      </w:r>
      <w:r w:rsidR="00FF1424" w:rsidRPr="00FA4E82">
        <w:t xml:space="preserve"> Dhaka,</w:t>
      </w:r>
      <w:r w:rsidRPr="00FA4E82">
        <w:t xml:space="preserve"> Bangladesh</w:t>
      </w:r>
    </w:p>
    <w:p w14:paraId="39C0DF29" w14:textId="57B29320" w:rsidR="00F76FF1" w:rsidRPr="00FA4E82" w:rsidRDefault="00F76FF1" w:rsidP="00FA4E82">
      <w:pPr>
        <w:spacing w:line="480" w:lineRule="auto"/>
      </w:pPr>
      <w:r w:rsidRPr="00FA4E82">
        <w:rPr>
          <w:bCs/>
          <w:vertAlign w:val="superscript"/>
        </w:rPr>
        <w:t>2</w:t>
      </w:r>
      <w:r w:rsidRPr="00FA4E82">
        <w:t>Department of Digital Health and Informatics, Biomedical Research Foundation, Dhaka, Bangladesh</w:t>
      </w:r>
    </w:p>
    <w:p w14:paraId="23818E45" w14:textId="2887DE7B" w:rsidR="00E0094A" w:rsidRPr="00FA4E82" w:rsidRDefault="00E0094A" w:rsidP="00FA4E82">
      <w:pPr>
        <w:spacing w:line="480" w:lineRule="auto"/>
      </w:pPr>
    </w:p>
    <w:p w14:paraId="7F6EEF91" w14:textId="5DE99A8A" w:rsidR="00234FC0" w:rsidRPr="00FA4E82" w:rsidRDefault="00234FC0" w:rsidP="00FA4E82">
      <w:pPr>
        <w:spacing w:line="480" w:lineRule="auto"/>
      </w:pPr>
    </w:p>
    <w:p w14:paraId="799AFD7D" w14:textId="77777777" w:rsidR="00234FC0" w:rsidRPr="00FA4E82" w:rsidRDefault="00234FC0" w:rsidP="00FA4E82">
      <w:pPr>
        <w:spacing w:line="480" w:lineRule="auto"/>
        <w:rPr>
          <w:b/>
          <w:bCs/>
        </w:rPr>
      </w:pPr>
      <w:r w:rsidRPr="00FA4E82">
        <w:rPr>
          <w:b/>
          <w:bCs/>
        </w:rPr>
        <w:t xml:space="preserve">* Correspondence: </w:t>
      </w:r>
    </w:p>
    <w:p w14:paraId="01D4B4D5" w14:textId="3D73857E" w:rsidR="001D3F0F" w:rsidRPr="00FA4E82" w:rsidRDefault="00234FC0" w:rsidP="00FA4E82">
      <w:pPr>
        <w:spacing w:line="480" w:lineRule="auto"/>
      </w:pPr>
      <w:r w:rsidRPr="00FA4E82">
        <w:t>Mohammad Sorowar Hossain</w:t>
      </w:r>
    </w:p>
    <w:p w14:paraId="4348E5C3" w14:textId="0D474FC7" w:rsidR="00234FC0" w:rsidRPr="00FA4E82" w:rsidRDefault="00234FC0" w:rsidP="00FA4E82">
      <w:pPr>
        <w:spacing w:line="480" w:lineRule="auto"/>
      </w:pPr>
      <w:r w:rsidRPr="00FA4E82">
        <w:t>Email: sorowar.hossain@brfbd.org</w:t>
      </w:r>
    </w:p>
    <w:p w14:paraId="037E0CDB" w14:textId="15BFE529" w:rsidR="00234FC0" w:rsidRPr="00FA4E82" w:rsidRDefault="00234FC0" w:rsidP="00FA4E82"/>
    <w:p w14:paraId="7DC717D2" w14:textId="6D064629" w:rsidR="00234FC0" w:rsidRPr="00FA4E82" w:rsidRDefault="00234FC0" w:rsidP="00FA4E82"/>
    <w:p w14:paraId="24BE7654" w14:textId="1E085324" w:rsidR="00195082" w:rsidRPr="00FA4E82" w:rsidRDefault="00195082" w:rsidP="00FA4E82"/>
    <w:p w14:paraId="406A59B4" w14:textId="45A2F45E" w:rsidR="00195082" w:rsidRPr="00FA4E82" w:rsidRDefault="00195082" w:rsidP="00FA4E82"/>
    <w:p w14:paraId="721B0924" w14:textId="1BE3A112" w:rsidR="00195082" w:rsidRPr="00FA4E82" w:rsidRDefault="00195082" w:rsidP="00FA4E82"/>
    <w:p w14:paraId="06A6EDCF" w14:textId="31E3B0E4" w:rsidR="00A82830" w:rsidRPr="00FA4E82" w:rsidRDefault="00A82830" w:rsidP="00FA4E82"/>
    <w:p w14:paraId="0705E3F6" w14:textId="2734BE57" w:rsidR="00A82830" w:rsidRPr="00FA4E82" w:rsidRDefault="00A82830" w:rsidP="00FA4E82"/>
    <w:p w14:paraId="2D76D7B0" w14:textId="45DA7FBB" w:rsidR="00FA4E82" w:rsidRDefault="00FA4E82" w:rsidP="00FA4E82"/>
    <w:p w14:paraId="6A62F402" w14:textId="09DE1477" w:rsidR="00F873EF" w:rsidRDefault="00F873EF" w:rsidP="00FA4E82"/>
    <w:p w14:paraId="27C3D793" w14:textId="77777777" w:rsidR="00F873EF" w:rsidRDefault="00F873EF" w:rsidP="00FA4E82"/>
    <w:p w14:paraId="4D33682A" w14:textId="77777777" w:rsidR="00DF377A" w:rsidRDefault="00DF377A" w:rsidP="00FA4E82"/>
    <w:p w14:paraId="1F0D84A9" w14:textId="77777777" w:rsidR="00DF377A" w:rsidRDefault="00DF377A" w:rsidP="00FA4E82"/>
    <w:p w14:paraId="277D1849" w14:textId="77777777" w:rsidR="00DF377A" w:rsidRDefault="00DF377A" w:rsidP="00FA4E82"/>
    <w:p w14:paraId="303B9504" w14:textId="77777777" w:rsidR="00DF377A" w:rsidRPr="00FA4E82" w:rsidRDefault="00DF377A" w:rsidP="00FA4E82"/>
    <w:p w14:paraId="36AEEE15" w14:textId="77777777" w:rsidR="00FA4E82" w:rsidRPr="00FA4E82" w:rsidRDefault="00FA4E82" w:rsidP="00FA4E82"/>
    <w:p w14:paraId="48C144F9" w14:textId="77777777" w:rsidR="00A82830" w:rsidRPr="00FA4E82" w:rsidRDefault="00A82830" w:rsidP="00FA4E82"/>
    <w:p w14:paraId="773E37D4" w14:textId="3A845965" w:rsidR="004F7243" w:rsidRPr="00FA4E82" w:rsidRDefault="003871B3" w:rsidP="00FA4E82">
      <w:pPr>
        <w:pStyle w:val="Heading1"/>
      </w:pPr>
      <w:commentRangeStart w:id="2"/>
      <w:r w:rsidRPr="00FA4E82">
        <w:t>Abstract:</w:t>
      </w:r>
      <w:commentRangeEnd w:id="2"/>
      <w:r w:rsidR="003A0284">
        <w:rPr>
          <w:rStyle w:val="CommentReference"/>
          <w:b w:val="0"/>
          <w:bCs w:val="0"/>
        </w:rPr>
        <w:commentReference w:id="2"/>
      </w:r>
    </w:p>
    <w:p w14:paraId="0266561B" w14:textId="77777777" w:rsidR="004F5EA8" w:rsidRPr="00FA4E82" w:rsidRDefault="004F5EA8" w:rsidP="00FA4E82"/>
    <w:p w14:paraId="65BA314B" w14:textId="75B23B7E" w:rsidR="00227A91" w:rsidRPr="00FA4E82" w:rsidRDefault="004F1E94" w:rsidP="00D34438">
      <w:pPr>
        <w:pStyle w:val="Heading2"/>
        <w:spacing w:line="480" w:lineRule="auto"/>
      </w:pPr>
      <w:r w:rsidRPr="00FA4E82">
        <w:t>Background</w:t>
      </w:r>
      <w:r w:rsidR="008A4CD3" w:rsidRPr="00FA4E82">
        <w:t>:</w:t>
      </w:r>
      <w:r w:rsidR="00227A91" w:rsidRPr="00FA4E82">
        <w:t xml:space="preserve">  </w:t>
      </w:r>
      <w:bookmarkStart w:id="3" w:name="_GoBack"/>
    </w:p>
    <w:bookmarkEnd w:id="3"/>
    <w:p w14:paraId="26746027" w14:textId="0CBD3869" w:rsidR="003871B3" w:rsidRPr="00FA4E82" w:rsidRDefault="00227A91" w:rsidP="00D34438">
      <w:pPr>
        <w:spacing w:line="480" w:lineRule="auto"/>
        <w:jc w:val="both"/>
      </w:pPr>
      <w:r w:rsidRPr="00FA4E82">
        <w:t xml:space="preserve">The availability of voluntary nonremunerated blood donors (VNRBD) is a </w:t>
      </w:r>
      <w:r w:rsidR="00C77E32" w:rsidRPr="00FA4E82">
        <w:t>major</w:t>
      </w:r>
      <w:r w:rsidRPr="00FA4E82">
        <w:t xml:space="preserve"> concern in Bangladesh. </w:t>
      </w:r>
      <w:r w:rsidR="004A1F63" w:rsidRPr="00FA4E82">
        <w:t>T</w:t>
      </w:r>
      <w:r w:rsidRPr="00FA4E82">
        <w:t xml:space="preserve">here is </w:t>
      </w:r>
      <w:r w:rsidR="00C77E32" w:rsidRPr="00FA4E82">
        <w:t>a substantial</w:t>
      </w:r>
      <w:r w:rsidRPr="00FA4E82">
        <w:t xml:space="preserve"> paucity of safe blood</w:t>
      </w:r>
      <w:r w:rsidR="00C77E32" w:rsidRPr="00FA4E82">
        <w:t xml:space="preserve"> supply</w:t>
      </w:r>
      <w:r w:rsidR="004A1F63" w:rsidRPr="00FA4E82">
        <w:t xml:space="preserve"> against the expect</w:t>
      </w:r>
      <w:r w:rsidR="008B7417" w:rsidRPr="00FA4E82">
        <w:t>ed</w:t>
      </w:r>
      <w:r w:rsidR="004A1F63" w:rsidRPr="00FA4E82">
        <w:t xml:space="preserve"> demand</w:t>
      </w:r>
      <w:r w:rsidR="008B7417" w:rsidRPr="00FA4E82">
        <w:t>.</w:t>
      </w:r>
      <w:r w:rsidRPr="00FA4E82">
        <w:t xml:space="preserve"> </w:t>
      </w:r>
      <w:r w:rsidR="00C77E32" w:rsidRPr="00FA4E82">
        <w:t>In this paper, we look at a possible alternative to blood banks in Bangladesh and propose a community-based solution to the country's current blood donation crisis.</w:t>
      </w:r>
    </w:p>
    <w:p w14:paraId="1327DFF7" w14:textId="7BC7C1C5" w:rsidR="008A4CD3" w:rsidRPr="00FA4E82" w:rsidRDefault="008A4CD3" w:rsidP="00D34438">
      <w:pPr>
        <w:spacing w:line="480" w:lineRule="auto"/>
        <w:jc w:val="both"/>
      </w:pPr>
    </w:p>
    <w:p w14:paraId="3961A7DD" w14:textId="7035BDA0" w:rsidR="008A4CD3" w:rsidRPr="00FA4E82" w:rsidRDefault="008A4CD3" w:rsidP="00D34438">
      <w:pPr>
        <w:pStyle w:val="Heading2"/>
        <w:spacing w:line="480" w:lineRule="auto"/>
        <w:jc w:val="both"/>
      </w:pPr>
      <w:r w:rsidRPr="00FA4E82">
        <w:t>Method:</w:t>
      </w:r>
    </w:p>
    <w:p w14:paraId="41609F1A" w14:textId="28E36D52" w:rsidR="00D82CD4" w:rsidRPr="00FA4E82" w:rsidRDefault="00D82CD4" w:rsidP="00D34438">
      <w:pPr>
        <w:spacing w:line="480" w:lineRule="auto"/>
        <w:jc w:val="both"/>
      </w:pPr>
      <w:r w:rsidRPr="00FA4E82">
        <w:t>A supervised cross-sectional survey was conducted on 512 participants of religious residential academic institutions in the Jamalpur district in Bangladesh using a self-administered structured questionnaire. A stratified random sampling method was used to select institutions. Descriptive and inferential analyses were performed with statistical significance defined as p &lt; 0.05.</w:t>
      </w:r>
    </w:p>
    <w:p w14:paraId="35967569" w14:textId="77777777" w:rsidR="00D82CD4" w:rsidRPr="00FA4E82" w:rsidRDefault="00D82CD4" w:rsidP="00D34438">
      <w:pPr>
        <w:spacing w:line="480" w:lineRule="auto"/>
        <w:jc w:val="both"/>
      </w:pPr>
    </w:p>
    <w:p w14:paraId="1794FA72" w14:textId="701E9E9C" w:rsidR="008A4CD3" w:rsidRPr="00FA4E82" w:rsidRDefault="008A4CD3" w:rsidP="00D34438">
      <w:pPr>
        <w:pStyle w:val="Heading2"/>
        <w:spacing w:line="480" w:lineRule="auto"/>
        <w:jc w:val="both"/>
      </w:pPr>
      <w:r w:rsidRPr="00FA4E82">
        <w:t>Result</w:t>
      </w:r>
      <w:r w:rsidR="008D4D56">
        <w:t>s</w:t>
      </w:r>
      <w:r w:rsidRPr="00FA4E82">
        <w:t>:</w:t>
      </w:r>
    </w:p>
    <w:p w14:paraId="3E47E81D" w14:textId="53BB152D" w:rsidR="0078625A" w:rsidRPr="00FA4E82" w:rsidRDefault="0078625A" w:rsidP="00D34438">
      <w:pPr>
        <w:spacing w:line="480" w:lineRule="auto"/>
        <w:jc w:val="both"/>
      </w:pPr>
      <w:r w:rsidRPr="00FA4E82">
        <w:t>Over</w:t>
      </w:r>
      <w:r w:rsidR="000972D3" w:rsidRPr="00FA4E82">
        <w:t xml:space="preserve"> 90% of the participants were students, non-smokers</w:t>
      </w:r>
      <w:r w:rsidR="006704B7" w:rsidRPr="00FA4E82">
        <w:t>,</w:t>
      </w:r>
      <w:r w:rsidR="000972D3" w:rsidRPr="00FA4E82">
        <w:t xml:space="preserve"> and </w:t>
      </w:r>
      <w:r w:rsidR="005B2CD7" w:rsidRPr="00FA4E82">
        <w:t xml:space="preserve">aged </w:t>
      </w:r>
      <w:r w:rsidR="000972D3" w:rsidRPr="00FA4E82">
        <w:t xml:space="preserve">18 to 30. </w:t>
      </w:r>
      <w:r w:rsidRPr="00FA4E82">
        <w:t>The majority (</w:t>
      </w:r>
      <w:r w:rsidR="000972D3" w:rsidRPr="00FA4E82">
        <w:t>92%</w:t>
      </w:r>
      <w:r w:rsidRPr="00FA4E82">
        <w:t>)</w:t>
      </w:r>
      <w:r w:rsidR="000972D3" w:rsidRPr="00FA4E82">
        <w:t xml:space="preserve"> </w:t>
      </w:r>
      <w:r w:rsidRPr="00FA4E82">
        <w:t>did not ever</w:t>
      </w:r>
      <w:r w:rsidR="000972D3" w:rsidRPr="00FA4E82">
        <w:t xml:space="preserve"> donate blood to anyone</w:t>
      </w:r>
      <w:r w:rsidR="004F1E94" w:rsidRPr="00FA4E82">
        <w:t xml:space="preserve">, yet </w:t>
      </w:r>
      <w:r w:rsidRPr="00FA4E82">
        <w:t>over</w:t>
      </w:r>
      <w:r w:rsidR="004F1E94" w:rsidRPr="00FA4E82">
        <w:t xml:space="preserve"> 42% wanted to be regular</w:t>
      </w:r>
      <w:r w:rsidR="00366C75" w:rsidRPr="00FA4E82">
        <w:t xml:space="preserve"> </w:t>
      </w:r>
      <w:r w:rsidR="004F1E94" w:rsidRPr="00FA4E82">
        <w:t>donors</w:t>
      </w:r>
      <w:r w:rsidR="00366C75" w:rsidRPr="00FA4E82">
        <w:t xml:space="preserve">. </w:t>
      </w:r>
      <w:r w:rsidR="00B044FF" w:rsidRPr="00FA4E82">
        <w:t xml:space="preserve">More than 80% considered blood donation </w:t>
      </w:r>
      <w:r w:rsidR="006704B7" w:rsidRPr="00FA4E82">
        <w:t>a</w:t>
      </w:r>
      <w:r w:rsidR="00B044FF" w:rsidRPr="00FA4E82">
        <w:t xml:space="preserve">s a moral responsibility and an Islamic; those </w:t>
      </w:r>
      <w:r w:rsidR="004F1E94" w:rsidRPr="00FA4E82">
        <w:t xml:space="preserve">who considered blood donation to be an </w:t>
      </w:r>
      <w:r w:rsidR="006704B7" w:rsidRPr="00FA4E82">
        <w:t>I</w:t>
      </w:r>
      <w:r w:rsidR="004F1E94" w:rsidRPr="00FA4E82">
        <w:t xml:space="preserve">slamic act were more likely to donate blood to an unknown person (OR: 3.33; CI: 2.02–5.5; p&lt;0.05). </w:t>
      </w:r>
      <w:r w:rsidR="008C5FD6" w:rsidRPr="00FA4E82">
        <w:t xml:space="preserve">Among the reasons for not donating blood, lack of knowledge (40%), lack </w:t>
      </w:r>
      <w:r w:rsidR="008C5FD6" w:rsidRPr="00FA4E82">
        <w:lastRenderedPageBreak/>
        <w:t xml:space="preserve">of opportunity (20%), thinking it might be harmful </w:t>
      </w:r>
      <w:r w:rsidR="00083F97" w:rsidRPr="00FA4E82">
        <w:t>to</w:t>
      </w:r>
      <w:r w:rsidR="008C5FD6" w:rsidRPr="00FA4E82">
        <w:t xml:space="preserve"> health (21%), being scared of needle</w:t>
      </w:r>
      <w:r w:rsidR="00B5509C" w:rsidRPr="00FA4E82">
        <w:t>s</w:t>
      </w:r>
      <w:r w:rsidR="008C5FD6" w:rsidRPr="00FA4E82">
        <w:t xml:space="preserve"> (16%), no financial benefit (5.5%)</w:t>
      </w:r>
      <w:r w:rsidR="00B044FF" w:rsidRPr="00FA4E82">
        <w:t xml:space="preserve"> </w:t>
      </w:r>
      <w:r w:rsidR="005F1F8E" w:rsidRPr="00FA4E82">
        <w:t>was</w:t>
      </w:r>
      <w:r w:rsidR="00B044FF" w:rsidRPr="00FA4E82">
        <w:t xml:space="preserve"> found.</w:t>
      </w:r>
      <w:r w:rsidR="00366C75" w:rsidRPr="00FA4E82">
        <w:t xml:space="preserve"> </w:t>
      </w:r>
      <w:r w:rsidR="00B044FF" w:rsidRPr="00FA4E82">
        <w:t xml:space="preserve">Interestingly, </w:t>
      </w:r>
      <w:r w:rsidR="005F1F8E" w:rsidRPr="00FA4E82">
        <w:t>more</w:t>
      </w:r>
      <w:r w:rsidR="00B044FF" w:rsidRPr="00FA4E82">
        <w:t xml:space="preserve"> than 67% do not know their blood group and a</w:t>
      </w:r>
      <w:r w:rsidR="004F1E94" w:rsidRPr="00FA4E82">
        <w:t>bout 61 % of the respondents said they did not hear or</w:t>
      </w:r>
      <w:r w:rsidR="00DD327D" w:rsidRPr="00FA4E82">
        <w:t xml:space="preserve"> </w:t>
      </w:r>
      <w:r w:rsidR="004F1E94" w:rsidRPr="00FA4E82">
        <w:t xml:space="preserve">could not remember about any blood donation program. </w:t>
      </w:r>
      <w:r w:rsidRPr="00FA4E82">
        <w:t xml:space="preserve">In total, </w:t>
      </w:r>
      <w:r w:rsidR="00B044FF" w:rsidRPr="00FA4E82">
        <w:t xml:space="preserve">the participants had poor knowledge </w:t>
      </w:r>
      <w:r w:rsidR="00DD327D" w:rsidRPr="00FA4E82">
        <w:t>o</w:t>
      </w:r>
      <w:r w:rsidR="00083F97" w:rsidRPr="00FA4E82">
        <w:t>f</w:t>
      </w:r>
      <w:r w:rsidR="00B044FF" w:rsidRPr="00FA4E82">
        <w:t xml:space="preserve"> general eligibility criteria</w:t>
      </w:r>
      <w:r w:rsidR="00DD327D" w:rsidRPr="00FA4E82">
        <w:t xml:space="preserve">, but </w:t>
      </w:r>
      <w:r w:rsidR="00083F97" w:rsidRPr="00FA4E82">
        <w:t xml:space="preserve">an </w:t>
      </w:r>
      <w:r w:rsidR="00DD327D" w:rsidRPr="00FA4E82">
        <w:t>overall positive attitude towards blood donation</w:t>
      </w:r>
      <w:r w:rsidR="00B044FF" w:rsidRPr="00FA4E82">
        <w:t>.</w:t>
      </w:r>
    </w:p>
    <w:p w14:paraId="07963CB0" w14:textId="77777777" w:rsidR="0078625A" w:rsidRPr="00FA4E82" w:rsidRDefault="0078625A" w:rsidP="00D34438">
      <w:pPr>
        <w:spacing w:line="480" w:lineRule="auto"/>
        <w:jc w:val="both"/>
      </w:pPr>
    </w:p>
    <w:p w14:paraId="77346F25" w14:textId="6A82BCE2" w:rsidR="00234FC0" w:rsidRPr="00FA4E82" w:rsidRDefault="008A4CD3" w:rsidP="00D34438">
      <w:pPr>
        <w:pStyle w:val="Heading2"/>
        <w:spacing w:line="480" w:lineRule="auto"/>
        <w:jc w:val="both"/>
      </w:pPr>
      <w:r w:rsidRPr="00FA4E82">
        <w:t>Conclusion:</w:t>
      </w:r>
    </w:p>
    <w:p w14:paraId="4DF33086" w14:textId="7EA2BF5C" w:rsidR="00234FC0" w:rsidRPr="00FA4E82" w:rsidRDefault="00321A01" w:rsidP="00D34438">
      <w:pPr>
        <w:spacing w:line="480" w:lineRule="auto"/>
        <w:jc w:val="both"/>
      </w:pPr>
      <w:r w:rsidRPr="00FA4E82">
        <w:t>This research shows that a large portion of the po</w:t>
      </w:r>
      <w:r w:rsidR="00490110" w:rsidRPr="00FA4E82">
        <w:t>tential healthy donors</w:t>
      </w:r>
      <w:r w:rsidRPr="00FA4E82">
        <w:t xml:space="preserve"> is being overlooked</w:t>
      </w:r>
      <w:r w:rsidR="00F27BF8" w:rsidRPr="00FA4E82">
        <w:t xml:space="preserve"> although they </w:t>
      </w:r>
      <w:r w:rsidRPr="00FA4E82">
        <w:t>could be a valuable</w:t>
      </w:r>
      <w:r w:rsidR="00F27BF8" w:rsidRPr="00FA4E82">
        <w:t xml:space="preserve"> and massive</w:t>
      </w:r>
      <w:r w:rsidRPr="00FA4E82">
        <w:t xml:space="preserve"> resource </w:t>
      </w:r>
      <w:r w:rsidR="00490110" w:rsidRPr="00FA4E82">
        <w:t>to alleviate the ongoing blood donation crisis.</w:t>
      </w:r>
      <w:r w:rsidR="00DD327D" w:rsidRPr="00FA4E82">
        <w:t xml:space="preserve"> </w:t>
      </w:r>
    </w:p>
    <w:p w14:paraId="2D10C91F" w14:textId="78007171" w:rsidR="00234FC0" w:rsidRPr="00FA4E82" w:rsidRDefault="00234FC0" w:rsidP="00D34438">
      <w:pPr>
        <w:jc w:val="both"/>
      </w:pPr>
    </w:p>
    <w:p w14:paraId="440CEB52" w14:textId="77777777" w:rsidR="00234FC0" w:rsidRPr="00FA4E82" w:rsidRDefault="00234FC0" w:rsidP="00D34438">
      <w:pPr>
        <w:jc w:val="both"/>
      </w:pPr>
    </w:p>
    <w:p w14:paraId="24F144A3" w14:textId="3304B143" w:rsidR="00DB3656" w:rsidRPr="00FA4E82" w:rsidRDefault="00DB3656" w:rsidP="00D34438">
      <w:pPr>
        <w:pStyle w:val="Heading1"/>
        <w:jc w:val="both"/>
      </w:pPr>
      <w:r w:rsidRPr="00FA4E82">
        <w:t>Introduction:</w:t>
      </w:r>
    </w:p>
    <w:p w14:paraId="70832BCB" w14:textId="7333F152" w:rsidR="00DB3656" w:rsidRPr="00FA4E82" w:rsidRDefault="00DB3656" w:rsidP="00D34438">
      <w:pPr>
        <w:spacing w:line="480" w:lineRule="auto"/>
        <w:jc w:val="both"/>
      </w:pPr>
    </w:p>
    <w:p w14:paraId="3ACCFCD8" w14:textId="66283C1E" w:rsidR="00DA7D7B" w:rsidRPr="00FA4E82" w:rsidRDefault="00C75B61" w:rsidP="00D34438">
      <w:pPr>
        <w:spacing w:line="480" w:lineRule="auto"/>
        <w:jc w:val="both"/>
      </w:pPr>
      <w:r w:rsidRPr="00FA4E82">
        <w:t xml:space="preserve">Blood is a crucial </w:t>
      </w:r>
      <w:r w:rsidR="00056054" w:rsidRPr="00FA4E82">
        <w:t xml:space="preserve">healthcare resource </w:t>
      </w:r>
      <w:r w:rsidR="00761855" w:rsidRPr="00FA4E82">
        <w:t xml:space="preserve">as it is linked to </w:t>
      </w:r>
      <w:r w:rsidR="00722503" w:rsidRPr="00FA4E82">
        <w:t>saving</w:t>
      </w:r>
      <w:r w:rsidR="00761855" w:rsidRPr="00FA4E82">
        <w:t xml:space="preserve"> the</w:t>
      </w:r>
      <w:r w:rsidR="00722503" w:rsidRPr="00FA4E82">
        <w:t xml:space="preserve"> lives of</w:t>
      </w:r>
      <w:r w:rsidRPr="00FA4E82">
        <w:t xml:space="preserve"> patients with accidents, surgeries, bleeding disorders,</w:t>
      </w:r>
      <w:r w:rsidR="00F93F42" w:rsidRPr="00FA4E82">
        <w:t xml:space="preserve"> pregnancy-related complications, </w:t>
      </w:r>
      <w:r w:rsidRPr="00FA4E82">
        <w:t>inherited/acquired hematological diseases</w:t>
      </w:r>
      <w:r w:rsidR="009C33D0" w:rsidRPr="00FA4E82">
        <w:t>,</w:t>
      </w:r>
      <w:r w:rsidRPr="00FA4E82">
        <w:t xml:space="preserve"> and malignancies.</w:t>
      </w:r>
      <w:r w:rsidR="00711374" w:rsidRPr="00FA4E82">
        <w:t xml:space="preserve"> </w:t>
      </w:r>
      <w:r w:rsidR="00BB6969" w:rsidRPr="00FA4E82">
        <w:t>Globally, about 1</w:t>
      </w:r>
      <w:r w:rsidR="00CB2AE4" w:rsidRPr="00FA4E82">
        <w:t>18.5</w:t>
      </w:r>
      <w:r w:rsidR="00BB6969" w:rsidRPr="00FA4E82">
        <w:t xml:space="preserve"> million blood units are </w:t>
      </w:r>
      <w:r w:rsidR="00CB2AE4" w:rsidRPr="00FA4E82">
        <w:t>collected per year</w:t>
      </w:r>
      <w:r w:rsidR="00BB6969" w:rsidRPr="00FA4E82">
        <w:t xml:space="preserve">, yet the demand exceeds far </w:t>
      </w:r>
      <w:r w:rsidR="00022281" w:rsidRPr="00FA4E82">
        <w:t>beyond the existing capacity</w:t>
      </w:r>
      <w:r w:rsidR="0022063F" w:rsidRPr="00FA4E82">
        <w:t xml:space="preserve"> </w:t>
      </w:r>
      <w:r w:rsidR="0022063F" w:rsidRPr="00FA4E82">
        <w:fldChar w:fldCharType="begin" w:fldLock="1"/>
      </w:r>
      <w:r w:rsidR="00DA639B" w:rsidRPr="00FA4E82">
        <w:instrText>ADDIN CSL_CITATION {"citationItems":[{"id":"ITEM-1","itemData":{"URL":"https://www.who.int/news-room/fact-sheets/detail/blood-safety-and-availability","accessed":{"date-parts":[["2021","4","16"]]},"id":"ITEM-1","issued":{"date-parts":[["0"]]},"title":"WHO | Blood safety and availability","type":"webpage"},"uris":["http://www.mendeley.com/documents/?uuid=b18cdf8d-bffe-3a55-9419-554358c1bed4"]}],"mendeley":{"formattedCitation":"[1]","plainTextFormattedCitation":"[1]","previouslyFormattedCitation":"(1)"},"properties":{"noteIndex":0},"schema":"https://github.com/citation-style-language/schema/raw/master/csl-citation.json"}</w:instrText>
      </w:r>
      <w:r w:rsidR="0022063F" w:rsidRPr="00FA4E82">
        <w:fldChar w:fldCharType="separate"/>
      </w:r>
      <w:r w:rsidR="00DA639B" w:rsidRPr="00FA4E82">
        <w:rPr>
          <w:noProof/>
        </w:rPr>
        <w:t>[1]</w:t>
      </w:r>
      <w:r w:rsidR="0022063F" w:rsidRPr="00FA4E82">
        <w:fldChar w:fldCharType="end"/>
      </w:r>
      <w:r w:rsidR="00022281" w:rsidRPr="00FA4E82">
        <w:t xml:space="preserve">. </w:t>
      </w:r>
      <w:r w:rsidR="00B4209C" w:rsidRPr="00FA4E82">
        <w:t>Since blood cannot be stored for an indefinite amount of time, a constant source of blood donation is required.</w:t>
      </w:r>
      <w:r w:rsidR="00DA7D7B" w:rsidRPr="00FA4E82">
        <w:t xml:space="preserve"> According to the WHO, the sustainable approach towards ensuring prompt and effective access to the sources of safe blood and blood products is to develop a nationwide organized blood transfusion program focused on </w:t>
      </w:r>
      <w:bookmarkStart w:id="4" w:name="_Hlk69597488"/>
      <w:r w:rsidR="00DA7D7B" w:rsidRPr="00FA4E82">
        <w:t>voluntary nonremunerated blood donors (VNRBD)</w:t>
      </w:r>
      <w:bookmarkEnd w:id="4"/>
      <w:r w:rsidR="0022063F" w:rsidRPr="00FA4E82">
        <w:t xml:space="preserve"> </w:t>
      </w:r>
      <w:r w:rsidR="0022063F" w:rsidRPr="00FA4E82">
        <w:fldChar w:fldCharType="begin" w:fldLock="1"/>
      </w:r>
      <w:r w:rsidR="00DA639B" w:rsidRPr="00FA4E82">
        <w:instrText>ADDIN CSL_CITATION {"citationItems":[{"id":"ITEM-1","itemData":{"id":"ITEM-1","issued":{"date-parts":[["2016"]]},"title":"Global Status Report on Blood Safety and Availability","type":"report"},"uris":["http://www.mendeley.com/documents/?uuid=6d15a2cd-46e0-3251-ad8e-5b563496d99c"]}],"mendeley":{"formattedCitation":"[2]","plainTextFormattedCitation":"[2]","previouslyFormattedCitation":"(2)"},"properties":{"noteIndex":0},"schema":"https://github.com/citation-style-language/schema/raw/master/csl-citation.json"}</w:instrText>
      </w:r>
      <w:r w:rsidR="0022063F" w:rsidRPr="00FA4E82">
        <w:fldChar w:fldCharType="separate"/>
      </w:r>
      <w:r w:rsidR="00DA639B" w:rsidRPr="00FA4E82">
        <w:rPr>
          <w:noProof/>
        </w:rPr>
        <w:t>[2]</w:t>
      </w:r>
      <w:r w:rsidR="0022063F" w:rsidRPr="00FA4E82">
        <w:fldChar w:fldCharType="end"/>
      </w:r>
      <w:r w:rsidR="00DA7D7B" w:rsidRPr="00FA4E82">
        <w:t xml:space="preserve">. The task of recruiting voluntary blood donors remains one of the major challenges for any blood transfusion service. Out of 193 WHO </w:t>
      </w:r>
      <w:r w:rsidR="00DA7D7B" w:rsidRPr="00FA4E82">
        <w:lastRenderedPageBreak/>
        <w:t>Member States, only 62 countries (32%) reported receiving more than 99% of their blood supply through VNRBD</w:t>
      </w:r>
      <w:r w:rsidR="0022063F" w:rsidRPr="00FA4E82">
        <w:t xml:space="preserve"> </w:t>
      </w:r>
      <w:r w:rsidR="0022063F" w:rsidRPr="00FA4E82">
        <w:fldChar w:fldCharType="begin" w:fldLock="1"/>
      </w:r>
      <w:r w:rsidR="00DA639B" w:rsidRPr="00FA4E82">
        <w:instrText>ADDIN CSL_CITATION {"citationItems":[{"id":"ITEM-1","itemData":{"URL":"https://www.who.int/news-room/fact-sheets/detail/blood-safety-and-availability","accessed":{"date-parts":[["2021","4","16"]]},"id":"ITEM-1","issued":{"date-parts":[["0"]]},"title":"WHO | Blood safety and availability","type":"webpage"},"uris":["http://www.mendeley.com/documents/?uuid=b18cdf8d-bffe-3a55-9419-554358c1bed4"]}],"mendeley":{"formattedCitation":"[1]","plainTextFormattedCitation":"[1]","previouslyFormattedCitation":"(1)"},"properties":{"noteIndex":0},"schema":"https://github.com/citation-style-language/schema/raw/master/csl-citation.json"}</w:instrText>
      </w:r>
      <w:r w:rsidR="0022063F" w:rsidRPr="00FA4E82">
        <w:fldChar w:fldCharType="separate"/>
      </w:r>
      <w:r w:rsidR="00DA639B" w:rsidRPr="00FA4E82">
        <w:rPr>
          <w:noProof/>
        </w:rPr>
        <w:t>[1]</w:t>
      </w:r>
      <w:r w:rsidR="0022063F" w:rsidRPr="00FA4E82">
        <w:fldChar w:fldCharType="end"/>
      </w:r>
      <w:r w:rsidR="00DA7D7B" w:rsidRPr="00FA4E82">
        <w:t xml:space="preserve">. </w:t>
      </w:r>
    </w:p>
    <w:p w14:paraId="33C8B3E9" w14:textId="77777777" w:rsidR="00DA7D7B" w:rsidRPr="00FA4E82" w:rsidRDefault="00DA7D7B" w:rsidP="00D34438">
      <w:pPr>
        <w:spacing w:line="480" w:lineRule="auto"/>
        <w:jc w:val="both"/>
      </w:pPr>
    </w:p>
    <w:p w14:paraId="56520BB6" w14:textId="3B85A51D" w:rsidR="008A29E4" w:rsidRPr="00FA4E82" w:rsidRDefault="008A29E4" w:rsidP="00D34438">
      <w:pPr>
        <w:spacing w:line="480" w:lineRule="auto"/>
        <w:jc w:val="both"/>
      </w:pPr>
      <w:r w:rsidRPr="00FA4E82">
        <w:t>In general, blood banks face multifaceted challenges in resource</w:t>
      </w:r>
      <w:r w:rsidR="00BA020E" w:rsidRPr="00FA4E82">
        <w:t>-</w:t>
      </w:r>
      <w:r w:rsidRPr="00FA4E82">
        <w:t>limited conditions like rural areas of Bangladesh. Storage of blood is a big concern due to the unav</w:t>
      </w:r>
      <w:r w:rsidR="00BA020E" w:rsidRPr="00FA4E82">
        <w:t>aila</w:t>
      </w:r>
      <w:r w:rsidRPr="00FA4E82">
        <w:t xml:space="preserve">bility of continuous electricity supply in many parts of Bangladesh, and similarly in other parts of the world, which can deteriorate the quality of stored blood leading to wastage. Besides, blood from </w:t>
      </w:r>
      <w:r w:rsidR="004F485D" w:rsidRPr="00FA4E82">
        <w:t>voluntary donors</w:t>
      </w:r>
      <w:r w:rsidRPr="00FA4E82">
        <w:t xml:space="preserve"> is difficult to obtain </w:t>
      </w:r>
      <w:r w:rsidR="00057100" w:rsidRPr="00FA4E82">
        <w:t>o</w:t>
      </w:r>
      <w:r w:rsidRPr="00FA4E82">
        <w:t>n short notice on account of poor networking, absence of database</w:t>
      </w:r>
      <w:r w:rsidR="00057100" w:rsidRPr="00FA4E82">
        <w:t>s</w:t>
      </w:r>
      <w:r w:rsidRPr="00FA4E82">
        <w:t xml:space="preserve"> of potential donors, and transportation. </w:t>
      </w:r>
      <w:r w:rsidR="00057100" w:rsidRPr="00FA4E82">
        <w:t>P</w:t>
      </w:r>
      <w:r w:rsidRPr="00FA4E82">
        <w:t xml:space="preserve">rofessional donors often take this opportunity to sell blood as a means of earning money. These blood sources can be of poor quality in consequence of blood being frequently sold (often having less than four months interval) or </w:t>
      </w:r>
      <w:r w:rsidR="004F485D" w:rsidRPr="00FA4E82">
        <w:t>posing a risk of transmissible infections such as HIV, hepatitis, syphilis, malaria</w:t>
      </w:r>
      <w:r w:rsidR="0022063F" w:rsidRPr="00FA4E82">
        <w:t xml:space="preserve"> </w:t>
      </w:r>
      <w:r w:rsidR="0022063F" w:rsidRPr="00FA4E82">
        <w:fldChar w:fldCharType="begin" w:fldLock="1"/>
      </w:r>
      <w:r w:rsidR="00DA639B" w:rsidRPr="00FA4E82">
        <w:instrText>ADDIN CSL_CITATION {"citationItems":[{"id":"ITEM-1","itemData":{"URL":"https://www.who.int/bloodsafety/voluntary_donation/en/","accessed":{"date-parts":[["2021","4","17"]]},"id":"ITEM-1","issued":{"date-parts":[["2011"]]},"title":"WHO | Voluntary non-remunerated blood donation","type":"webpage"},"uris":["http://www.mendeley.com/documents/?uuid=15f014d3-9496-3033-af72-a008d48d763c"]}],"mendeley":{"formattedCitation":"[3]","plainTextFormattedCitation":"[3]","previouslyFormattedCitation":"(3)"},"properties":{"noteIndex":0},"schema":"https://github.com/citation-style-language/schema/raw/master/csl-citation.json"}</w:instrText>
      </w:r>
      <w:r w:rsidR="0022063F" w:rsidRPr="00FA4E82">
        <w:fldChar w:fldCharType="separate"/>
      </w:r>
      <w:r w:rsidR="00DA639B" w:rsidRPr="00FA4E82">
        <w:rPr>
          <w:noProof/>
        </w:rPr>
        <w:t>[3]</w:t>
      </w:r>
      <w:r w:rsidR="0022063F" w:rsidRPr="00FA4E82">
        <w:fldChar w:fldCharType="end"/>
      </w:r>
      <w:r w:rsidR="004F485D" w:rsidRPr="00FA4E82">
        <w:t xml:space="preserve">. </w:t>
      </w:r>
      <w:r w:rsidRPr="00FA4E82">
        <w:t xml:space="preserve">The blood screening program conducted in Bangladesh showed that as high as 47% </w:t>
      </w:r>
      <w:r w:rsidR="003A096D" w:rsidRPr="00FA4E82">
        <w:t xml:space="preserve">of the </w:t>
      </w:r>
      <w:r w:rsidRPr="00FA4E82">
        <w:t xml:space="preserve">blood collected in the year 2000 was from professional blood donors, and they were found to contain transfusion-transmitted infections (TTI). The paid donors had </w:t>
      </w:r>
      <w:r w:rsidR="003A096D" w:rsidRPr="00FA4E82">
        <w:t xml:space="preserve">a </w:t>
      </w:r>
      <w:r w:rsidRPr="00FA4E82">
        <w:t>high prevalence of infectious markers such as HBsAg, VDRL, Anti-HCV, and Anti-HIV</w:t>
      </w:r>
      <w:r w:rsidR="0022063F" w:rsidRPr="00FA4E82">
        <w:t xml:space="preserve"> </w:t>
      </w:r>
      <w:r w:rsidR="0022063F" w:rsidRPr="00FA4E82">
        <w:fldChar w:fldCharType="begin" w:fldLock="1"/>
      </w:r>
      <w:r w:rsidR="00DA639B" w:rsidRPr="00FA4E82">
        <w:instrText>ADDIN CSL_CITATION {"citationItems":[{"id":"ITEM-1","itemData":{"DOI":"10.4103/0973-6247.53880","ISSN":"09736247","author":[{"dropping-particle":"","family":"Islam","given":"Muhammad Badrul","non-dropping-particle":"","parse-names":false,"suffix":""}],"container-title":"Asian Journal of Transfusion Science","id":"ITEM-1","issue":"2","issued":{"date-parts":[["2009","7","1"]]},"page":"108-110","publisher":"Wolters Kluwer -- Medknow Publications","title":"Blood transfusion services in Bangladesh","type":"article-journal","volume":"3"},"uris":["http://www.mendeley.com/documents/?uuid=0bcf9d60-33c4-33be-a2c4-dccfcc83c019"]}],"mendeley":{"formattedCitation":"[4]","plainTextFormattedCitation":"[4]","previouslyFormattedCitation":"(4)"},"properties":{"noteIndex":0},"schema":"https://github.com/citation-style-language/schema/raw/master/csl-citation.json"}</w:instrText>
      </w:r>
      <w:r w:rsidR="0022063F" w:rsidRPr="00FA4E82">
        <w:fldChar w:fldCharType="separate"/>
      </w:r>
      <w:r w:rsidR="00DA639B" w:rsidRPr="00FA4E82">
        <w:rPr>
          <w:noProof/>
        </w:rPr>
        <w:t>[4]</w:t>
      </w:r>
      <w:r w:rsidR="0022063F" w:rsidRPr="00FA4E82">
        <w:fldChar w:fldCharType="end"/>
      </w:r>
      <w:r w:rsidRPr="00FA4E82">
        <w:t>.</w:t>
      </w:r>
    </w:p>
    <w:p w14:paraId="5907A904" w14:textId="15EBD140" w:rsidR="00D05E7C" w:rsidRPr="00FA4E82" w:rsidRDefault="00D05E7C" w:rsidP="00D34438">
      <w:pPr>
        <w:spacing w:line="480" w:lineRule="auto"/>
        <w:jc w:val="both"/>
      </w:pPr>
    </w:p>
    <w:p w14:paraId="149A0121" w14:textId="5CD3120D" w:rsidR="00E93E6E" w:rsidRPr="00FA4E82" w:rsidRDefault="00FF4533" w:rsidP="00D34438">
      <w:pPr>
        <w:spacing w:line="480" w:lineRule="auto"/>
        <w:jc w:val="both"/>
      </w:pPr>
      <w:r w:rsidRPr="00FA4E82">
        <w:t>In Bangladesh, a</w:t>
      </w:r>
      <w:r w:rsidR="00BB2550" w:rsidRPr="00FA4E82">
        <w:t xml:space="preserve"> major crisis exists in regard to safe blood</w:t>
      </w:r>
      <w:r w:rsidR="003A096D" w:rsidRPr="00FA4E82">
        <w:t xml:space="preserve"> </w:t>
      </w:r>
      <w:r w:rsidR="00BB2550" w:rsidRPr="00FA4E82">
        <w:t>sources for transfusion</w:t>
      </w:r>
      <w:r w:rsidR="00033991" w:rsidRPr="00FA4E82">
        <w:t xml:space="preserve"> because</w:t>
      </w:r>
      <w:r w:rsidR="00BB2550" w:rsidRPr="00FA4E82">
        <w:t xml:space="preserve"> </w:t>
      </w:r>
      <w:r w:rsidR="00033991" w:rsidRPr="00FA4E82">
        <w:t xml:space="preserve">it </w:t>
      </w:r>
      <w:r w:rsidR="00BB2550" w:rsidRPr="00FA4E82">
        <w:t xml:space="preserve">is one of the most vulnerable countries in the world in terms of beta-thalassemia patients. The prevalence of beta-thalassemia carriers could be about 10% of the total population corresponding to 16 million carriers in Bangladesh. </w:t>
      </w:r>
      <w:r w:rsidR="00D45BEA" w:rsidRPr="00FA4E82">
        <w:t>One study estimated that a</w:t>
      </w:r>
      <w:r w:rsidR="00BB2550" w:rsidRPr="00FA4E82">
        <w:t>s many as 60,000-70,000 patients are suffering from thalassemia; about 67% of them are dependent on blood and 41% require blood transfusion every 2-4 weeks for survival</w:t>
      </w:r>
      <w:r w:rsidR="0022063F" w:rsidRPr="00FA4E82">
        <w:t xml:space="preserve"> </w:t>
      </w:r>
      <w:r w:rsidR="0022063F" w:rsidRPr="00FA4E82">
        <w:fldChar w:fldCharType="begin" w:fldLock="1"/>
      </w:r>
      <w:r w:rsidR="00DA639B" w:rsidRPr="00FA4E82">
        <w:instrText>ADDIN CSL_CITATION {"citationItems":[{"id":"ITEM-1","itemData":{"DOI":"10.1186/s13023-017-0643-z","ISSN":"17501172","PMID":"28521805","abstract":"Thalassemias are emerging as a global public health concern. Due to remarkable success in the reduction of childhood mortality by controlling infectious diseases in developing countries, thalassemias are likely to be a major public health concern in the coming decades in South Asia. Despite the fact that Bangladesh lies in the world’s thalassemia belt, the information on different aspects (epidemiology, clinical course, mortality, complications and treatment outcomes) of thalassemias is lacking. In this comprehensive review, the aim is to to depict the epidemiological aspects of thalassemias, mutation profile and current treatment and management practices in the country by sharing the experience of dealing with 1178 cases over 2009-2014 time periods in a specialized thalassemia treatment centre. We have also discussed the preventative strategies of thalassemias from the context of Bangladesh which could be effective for other developing countries.","author":[{"dropping-particle":"","family":"Hossain","given":"Mohammad Sorowar","non-dropping-particle":"","parse-names":false,"suffix":""},{"dropping-particle":"","family":"Raheem","given":"Enayetur","non-dropping-particle":"","parse-names":false,"suffix":""},{"dropping-particle":"","family":"Sultana","given":"Tanvira Afroze","non-dropping-particle":"","parse-names":false,"suffix":""},{"dropping-particle":"","family":"Ferdous","given":"Shameema","non-dropping-particle":"","parse-names":false,"suffix":""},{"dropping-particle":"","family":"Nahar","given":"Nusrat","non-dropping-particle":"","parse-names":false,"suffix":""},{"dropping-particle":"","family":"Islam","given":"Sazia","non-dropping-particle":"","parse-names":false,"suffix":""},{"dropping-particle":"","family":"Arifuzzaman","given":"Mohammad","non-dropping-particle":"","parse-names":false,"suffix":""},{"dropping-particle":"","family":"Razzaque","given":"Mohammad Abdur","non-dropping-particle":"","parse-names":false,"suffix":""},{"dropping-particle":"","family":"Alam","given":"Rabiul","non-dropping-particle":"","parse-names":false,"suffix":""},{"dropping-particle":"","family":"Aziz","given":"Sonia","non-dropping-particle":"","parse-names":false,"suffix":""},{"dropping-particle":"","family":"Khatun","given":"Hazera","non-dropping-particle":"","parse-names":false,"suffix":""},{"dropping-particle":"","family":"Rahim","given":"Abdur","non-dropping-particle":"","parse-names":false,"suffix":""},{"dropping-particle":"","family":"Morshed","given":"Manzur","non-dropping-particle":"","parse-names":false,"suffix":""}],"container-title":"Orphanet Journal of Rare Diseases","id":"ITEM-1","issue":"1","issued":{"date-parts":[["2017","5","18"]]},"page":"93","publisher":"BioMed Central Ltd.","title":"Thalassemias in South Asia: clinical lessons learnt from Bangladesh","type":"article-journal","volume":"12"},"uris":["http://www.mendeley.com/documents/?uuid=f219d8e8-6f5a-3b9a-928d-27558d090747"]}],"mendeley":{"formattedCitation":"[5]","plainTextFormattedCitation":"[5]","previouslyFormattedCitation":"(5)"},"properties":{"noteIndex":0},"schema":"https://github.com/citation-style-language/schema/raw/master/csl-citation.json"}</w:instrText>
      </w:r>
      <w:r w:rsidR="0022063F" w:rsidRPr="00FA4E82">
        <w:fldChar w:fldCharType="separate"/>
      </w:r>
      <w:r w:rsidR="00DA639B" w:rsidRPr="00FA4E82">
        <w:rPr>
          <w:noProof/>
        </w:rPr>
        <w:t>[5]</w:t>
      </w:r>
      <w:r w:rsidR="0022063F" w:rsidRPr="00FA4E82">
        <w:fldChar w:fldCharType="end"/>
      </w:r>
      <w:r w:rsidR="00BB2550" w:rsidRPr="00FA4E82">
        <w:t xml:space="preserve">. However, against an expected demand of 800,000 </w:t>
      </w:r>
      <w:r w:rsidR="00BB2550" w:rsidRPr="00FA4E82">
        <w:lastRenderedPageBreak/>
        <w:t>blood units in 2016, about 600,000 blood units were collected, of which only 31% came from voluntary donors</w:t>
      </w:r>
      <w:r w:rsidR="0022063F" w:rsidRPr="00FA4E82">
        <w:t xml:space="preserve"> </w:t>
      </w:r>
      <w:r w:rsidR="0022063F" w:rsidRPr="00FA4E82">
        <w:fldChar w:fldCharType="begin" w:fldLock="1"/>
      </w:r>
      <w:r w:rsidR="00DA639B" w:rsidRPr="00FA4E82">
        <w:instrText>ADDIN CSL_CITATION {"citationItems":[{"id":"ITEM-1","itemData":{"URL":"https://www.who.int/bangladesh/news/detail/14-06-2017-bangladesh-is-still-to-meet-the-demand-of-safe-blood-supply","accessed":{"date-parts":[["2021","4","16"]]},"id":"ITEM-1","issued":{"date-parts":[["2017","6","14"]]},"title":"WHO | Bangladesh is still to meet the demand of safe blood supply","type":"webpage"},"uris":["http://www.mendeley.com/documents/?uuid=fc7396bd-816b-34b2-96a7-27916a53a063"]}],"mendeley":{"formattedCitation":"[6]","plainTextFormattedCitation":"[6]","previouslyFormattedCitation":"(6)"},"properties":{"noteIndex":0},"schema":"https://github.com/citation-style-language/schema/raw/master/csl-citation.json"}</w:instrText>
      </w:r>
      <w:r w:rsidR="0022063F" w:rsidRPr="00FA4E82">
        <w:fldChar w:fldCharType="separate"/>
      </w:r>
      <w:r w:rsidR="00DA639B" w:rsidRPr="00FA4E82">
        <w:rPr>
          <w:noProof/>
        </w:rPr>
        <w:t>[6]</w:t>
      </w:r>
      <w:r w:rsidR="0022063F" w:rsidRPr="00FA4E82">
        <w:fldChar w:fldCharType="end"/>
      </w:r>
      <w:r w:rsidR="00BB2550" w:rsidRPr="00FA4E82">
        <w:t>. This figure is very poor compared to other countries in South-East Asia such as Thailand, India, and Sri Lanka</w:t>
      </w:r>
      <w:r w:rsidR="0022063F" w:rsidRPr="00FA4E82">
        <w:t xml:space="preserve"> </w:t>
      </w:r>
      <w:r w:rsidR="0022063F" w:rsidRPr="00FA4E82">
        <w:fldChar w:fldCharType="begin" w:fldLock="1"/>
      </w:r>
      <w:r w:rsidR="00DA639B" w:rsidRPr="00FA4E82">
        <w:instrText>ADDIN CSL_CITATION {"citationItems":[{"id":"ITEM-1","itemData":{"URL":"https://www.who.int/bangladesh/news/detail/14-06-2017-bangladesh-is-still-to-meet-the-demand-of-safe-blood-supply","accessed":{"date-parts":[["2021","4","16"]]},"id":"ITEM-1","issued":{"date-parts":[["2017","6","14"]]},"title":"WHO | Bangladesh is still to meet the demand of safe blood supply","type":"webpage"},"uris":["http://www.mendeley.com/documents/?uuid=fc7396bd-816b-34b2-96a7-27916a53a063"]}],"mendeley":{"formattedCitation":"[6]","plainTextFormattedCitation":"[6]","previouslyFormattedCitation":"(6)"},"properties":{"noteIndex":0},"schema":"https://github.com/citation-style-language/schema/raw/master/csl-citation.json"}</w:instrText>
      </w:r>
      <w:r w:rsidR="0022063F" w:rsidRPr="00FA4E82">
        <w:fldChar w:fldCharType="separate"/>
      </w:r>
      <w:r w:rsidR="00DA639B" w:rsidRPr="00FA4E82">
        <w:rPr>
          <w:noProof/>
        </w:rPr>
        <w:t>[6]</w:t>
      </w:r>
      <w:r w:rsidR="0022063F" w:rsidRPr="00FA4E82">
        <w:fldChar w:fldCharType="end"/>
      </w:r>
      <w:r w:rsidR="00BB2550" w:rsidRPr="00FA4E82">
        <w:t>. In addition, only half of the district health facilities in Bangladesh</w:t>
      </w:r>
      <w:r w:rsidR="00344CFC" w:rsidRPr="00FA4E82">
        <w:t xml:space="preserve"> keep</w:t>
      </w:r>
      <w:r w:rsidR="00BB2550" w:rsidRPr="00FA4E82">
        <w:t xml:space="preserve"> a stock of blood for later use; and almost 41 percent of them are facing a supply shortage</w:t>
      </w:r>
      <w:r w:rsidR="0022063F" w:rsidRPr="00FA4E82">
        <w:t xml:space="preserve"> </w:t>
      </w:r>
      <w:r w:rsidR="0022063F" w:rsidRPr="00FA4E82">
        <w:fldChar w:fldCharType="begin" w:fldLock="1"/>
      </w:r>
      <w:r w:rsidR="00DA639B" w:rsidRPr="00FA4E82">
        <w:instrText>ADDIN CSL_CITATION {"citationItems":[{"id":"ITEM-1","itemData":{"URL":"https://www.who.int/bangladesh/news/detail/14-06-2017-bangladesh-is-still-to-meet-the-demand-of-safe-blood-supply","accessed":{"date-parts":[["2021","4","16"]]},"id":"ITEM-1","issued":{"date-parts":[["2017","6","14"]]},"title":"WHO | Bangladesh is still to meet the demand of safe blood supply","type":"webpage"},"uris":["http://www.mendeley.com/documents/?uuid=fc7396bd-816b-34b2-96a7-27916a53a063"]}],"mendeley":{"formattedCitation":"[6]","plainTextFormattedCitation":"[6]","previouslyFormattedCitation":"(6)"},"properties":{"noteIndex":0},"schema":"https://github.com/citation-style-language/schema/raw/master/csl-citation.json"}</w:instrText>
      </w:r>
      <w:r w:rsidR="0022063F" w:rsidRPr="00FA4E82">
        <w:fldChar w:fldCharType="separate"/>
      </w:r>
      <w:r w:rsidR="00DA639B" w:rsidRPr="00FA4E82">
        <w:rPr>
          <w:noProof/>
        </w:rPr>
        <w:t>[6]</w:t>
      </w:r>
      <w:r w:rsidR="0022063F" w:rsidRPr="00FA4E82">
        <w:fldChar w:fldCharType="end"/>
      </w:r>
      <w:r w:rsidR="00BB2550" w:rsidRPr="00FA4E82">
        <w:t xml:space="preserve">. This suggests a general gap between demand for blood and supply. </w:t>
      </w:r>
    </w:p>
    <w:p w14:paraId="30F1DB45" w14:textId="77777777" w:rsidR="00E93E6E" w:rsidRPr="00FA4E82" w:rsidRDefault="00E93E6E" w:rsidP="00D34438">
      <w:pPr>
        <w:spacing w:line="480" w:lineRule="auto"/>
        <w:jc w:val="both"/>
      </w:pPr>
    </w:p>
    <w:p w14:paraId="516856D2" w14:textId="1AEEA10F" w:rsidR="00E67432" w:rsidRPr="00FA4E82" w:rsidRDefault="00BB2550" w:rsidP="00D34438">
      <w:pPr>
        <w:spacing w:line="480" w:lineRule="auto"/>
        <w:jc w:val="both"/>
      </w:pPr>
      <w:r w:rsidRPr="00FA4E82">
        <w:t xml:space="preserve">It is noteworthy that the supply </w:t>
      </w:r>
      <w:r w:rsidR="00344CFC" w:rsidRPr="00FA4E82">
        <w:t>of</w:t>
      </w:r>
      <w:r w:rsidRPr="00FA4E82">
        <w:t xml:space="preserve"> blood has been exacerbated and hampered due to </w:t>
      </w:r>
      <w:r w:rsidR="000B4950" w:rsidRPr="00FA4E82">
        <w:t xml:space="preserve">the </w:t>
      </w:r>
      <w:r w:rsidRPr="00FA4E82">
        <w:t>COVID-19 crisis</w:t>
      </w:r>
      <w:r w:rsidR="0022063F" w:rsidRPr="00FA4E82">
        <w:t xml:space="preserve"> </w:t>
      </w:r>
      <w:r w:rsidR="0022063F" w:rsidRPr="00FA4E82">
        <w:fldChar w:fldCharType="begin" w:fldLock="1"/>
      </w:r>
      <w:r w:rsidR="00DA639B" w:rsidRPr="00FA4E82">
        <w:instrText>ADDIN CSL_CITATION {"citationItems":[{"id":"ITEM-1","itemData":{"DOI":"10.1186/s13023-020-01543-0","ISSN":"17501172","PMID":"32977826","abstract":"South Asia is the hotspot of beta-thalassemia, with an estimated 200,000 patients whose lives depend on regular blood transfusion. Due to COVID-19 pandemic, many countries have adopted unprecedented lockdown to minimize the spread of transmission. Restriction of nationwide human mobility and fear of COVID-19 infection has put thalassemia patients in a life-threatening situation because of an acute shortage of blood supply. As a public health preparedness strategy during a crisis like COVID-19 pandemic, the plights of thalassemia patients should be considered. Government-sponsored community blood-banks needs to be established or coverage expanded as a safety net for the thalassemia patients in lower- and middle-income countries.","author":[{"dropping-particle":"","family":"Hossain","given":"Mohammad Sorowar","non-dropping-particle":"","parse-names":false,"suffix":""},{"dropping-particle":"","family":"Raheem","given":"Enayetur","non-dropping-particle":"","parse-names":false,"suffix":""},{"dropping-particle":"","family":"Siddiqee","given":"Mahbubul H.","non-dropping-particle":"","parse-names":false,"suffix":""}],"container-title":"Orphanet Journal of Rare Diseases","id":"ITEM-1","issue":"1","issued":{"date-parts":[["2020","9","25"]]},"page":"265","publisher":"BioMed Central Ltd","title":"The forgotten people with thalassemia in the time of COVID-19: South Asian perspective","type":"article-journal","volume":"15"},"uris":["http://www.mendeley.com/documents/?uuid=c08483e8-54e9-31bc-9aab-d48cb2ba5e50"]}],"mendeley":{"formattedCitation":"[7]","plainTextFormattedCitation":"[7]","previouslyFormattedCitation":"(7)"},"properties":{"noteIndex":0},"schema":"https://github.com/citation-style-language/schema/raw/master/csl-citation.json"}</w:instrText>
      </w:r>
      <w:r w:rsidR="0022063F" w:rsidRPr="00FA4E82">
        <w:fldChar w:fldCharType="separate"/>
      </w:r>
      <w:r w:rsidR="00DA639B" w:rsidRPr="00FA4E82">
        <w:rPr>
          <w:noProof/>
        </w:rPr>
        <w:t>[7]</w:t>
      </w:r>
      <w:r w:rsidR="0022063F" w:rsidRPr="00FA4E82">
        <w:fldChar w:fldCharType="end"/>
      </w:r>
      <w:r w:rsidRPr="00FA4E82">
        <w:t xml:space="preserve">. With prolonged lockdown and burdened healthcare, Bangladesh faces an </w:t>
      </w:r>
      <w:r w:rsidR="000E4FFC" w:rsidRPr="00FA4E82">
        <w:t>i</w:t>
      </w:r>
      <w:r w:rsidRPr="00FA4E82">
        <w:t xml:space="preserve">nsurmountable challenge to ensure </w:t>
      </w:r>
      <w:r w:rsidR="000B4950" w:rsidRPr="00FA4E82">
        <w:t xml:space="preserve">a </w:t>
      </w:r>
      <w:r w:rsidRPr="00FA4E82">
        <w:t xml:space="preserve">safe blood supply to critical patients within its existing framework. </w:t>
      </w:r>
      <w:r w:rsidR="002272D5" w:rsidRPr="00FA4E82">
        <w:t>While t</w:t>
      </w:r>
      <w:r w:rsidR="005F35B0" w:rsidRPr="00FA4E82">
        <w:t>he motivation and psychology of blood donors in developed countries are well understood</w:t>
      </w:r>
      <w:r w:rsidR="005843FC" w:rsidRPr="00FA4E82">
        <w:t>,</w:t>
      </w:r>
      <w:r w:rsidR="00DE3D19" w:rsidRPr="00FA4E82">
        <w:t xml:space="preserve"> </w:t>
      </w:r>
      <w:r w:rsidR="005F35B0" w:rsidRPr="00FA4E82">
        <w:t xml:space="preserve">research surrounding the motivational factors and barriers affecting blood donations in developing countries is scarce. </w:t>
      </w:r>
      <w:r w:rsidR="00403101" w:rsidRPr="00FA4E82">
        <w:t>In Bangladesh, most existing blood donation</w:t>
      </w:r>
      <w:r w:rsidR="007F0F50" w:rsidRPr="00FA4E82">
        <w:t xml:space="preserve"> </w:t>
      </w:r>
      <w:r w:rsidR="00403101" w:rsidRPr="00FA4E82">
        <w:t>drives heavily rely on various occasions to collect blood from donors. A significant portion of this blood become</w:t>
      </w:r>
      <w:r w:rsidR="00D951D0" w:rsidRPr="00FA4E82">
        <w:t>s</w:t>
      </w:r>
      <w:r w:rsidR="00403101" w:rsidRPr="00FA4E82">
        <w:t xml:space="preserve"> unusable </w:t>
      </w:r>
      <w:r w:rsidR="00D030EE" w:rsidRPr="00FA4E82">
        <w:t>due</w:t>
      </w:r>
      <w:r w:rsidR="00D951D0" w:rsidRPr="00FA4E82">
        <w:t xml:space="preserve"> to</w:t>
      </w:r>
      <w:r w:rsidR="00403101" w:rsidRPr="00FA4E82">
        <w:t xml:space="preserve"> inadequate networking to reach the appropriate recipients</w:t>
      </w:r>
      <w:r w:rsidR="00D030EE" w:rsidRPr="00FA4E82">
        <w:t xml:space="preserve">. </w:t>
      </w:r>
      <w:r w:rsidR="007F0F50" w:rsidRPr="00FA4E82">
        <w:t>A</w:t>
      </w:r>
      <w:r w:rsidR="00A73C09" w:rsidRPr="00FA4E82">
        <w:t xml:space="preserve"> recent review of what motivates people to donate</w:t>
      </w:r>
      <w:r w:rsidR="00681778" w:rsidRPr="00FA4E82">
        <w:t xml:space="preserve"> showed </w:t>
      </w:r>
      <w:r w:rsidR="00A73C09" w:rsidRPr="00FA4E82">
        <w:t xml:space="preserve">that </w:t>
      </w:r>
      <w:r w:rsidR="00681778" w:rsidRPr="00FA4E82">
        <w:t xml:space="preserve">the </w:t>
      </w:r>
      <w:r w:rsidR="00A73C09" w:rsidRPr="00FA4E82">
        <w:t xml:space="preserve">convenience of a collection site </w:t>
      </w:r>
      <w:r w:rsidR="008F2940" w:rsidRPr="00FA4E82">
        <w:t xml:space="preserve">was the key factor </w:t>
      </w:r>
      <w:r w:rsidR="00A73C09" w:rsidRPr="00FA4E82">
        <w:t>among</w:t>
      </w:r>
      <w:r w:rsidR="00700264" w:rsidRPr="00FA4E82">
        <w:t xml:space="preserve"> both</w:t>
      </w:r>
      <w:r w:rsidR="00A73C09" w:rsidRPr="00FA4E82">
        <w:t xml:space="preserve"> first-time and repeat donors</w:t>
      </w:r>
      <w:r w:rsidR="0022063F" w:rsidRPr="00FA4E82">
        <w:t xml:space="preserve"> </w:t>
      </w:r>
      <w:r w:rsidR="0022063F" w:rsidRPr="00FA4E82">
        <w:fldChar w:fldCharType="begin" w:fldLock="1"/>
      </w:r>
      <w:r w:rsidR="00DA639B" w:rsidRPr="00FA4E82">
        <w:instrText>ADDIN CSL_CITATION {"citationItems":[{"id":"ITEM-1","itemData":{"DOI":"10.1016/j.tmrv.2011.04.005","ISSN":"08877963","PMID":"21641767","abstract":"Although research on blood donor motivation abounds, most studies have typically focused on small sets of variables, used different terminology to label equivalent constructs, and have not attempted to generalize findings beyond their individual settings. The current study sought to synthesize past findings into a unified taxonomy of blood donation drivers and deterrents and to estimate the prevalence of each factor across the worldwide population of donors and eligible nondonors. Primary studies were collected, and cross-validated categories of donation motivators and deterrents were developed. Proportions of first-time, repeat, lapsed, apheresis, and eligible nondonors endorsing each category were calculated. In terms of motivators, first-time and repeat donors most frequently cited convenience, prosocial motivation, and personal values; apheresis donors similarly cited the latter 2 motivators and money. Conversely, lapsed donors more often cited collection agency reputation, perceived need for donation, and marketing communication as motivators. In terms of deterrents, both donors and nondonors most frequently referred to low self-efficacy to donate, low involvement, inconvenience, absence of marketing communication, ineffective incentives, lack of knowledge about donating, negative service experiences, and fear. The integration of past findings has yielded a comprehensive taxonomy of factors influencing blood donation and has provided insight into the prevalence of each factor across multiple stages of donors' careers. Implications for collection agencies are discussed. © 2011 Elsevier Inc.","author":[{"dropping-particle":"","family":"Bednall","given":"Timothy C.","non-dropping-particle":"","parse-names":false,"suffix":""},{"dropping-particle":"","family":"Bove","given":"Liliana L.","non-dropping-particle":"","parse-names":false,"suffix":""}],"container-title":"Transfusion Medicine Reviews","id":"ITEM-1","issue":"4","issued":{"date-parts":[["2011","10","1"]]},"page":"317-334","publisher":"W.B. Saunders","title":"Donating Blood: A Meta-Analytic Review of Self-Reported Motivators and Deterrents","type":"article-journal","volume":"25"},"uris":["http://www.mendeley.com/documents/?uuid=febc2f9d-e056-34bf-a2b7-b8b7f67f8155"]}],"mendeley":{"formattedCitation":"[8]","plainTextFormattedCitation":"[8]","previouslyFormattedCitation":"(8)"},"properties":{"noteIndex":0},"schema":"https://github.com/citation-style-language/schema/raw/master/csl-citation.json"}</w:instrText>
      </w:r>
      <w:r w:rsidR="0022063F" w:rsidRPr="00FA4E82">
        <w:fldChar w:fldCharType="separate"/>
      </w:r>
      <w:r w:rsidR="00DA639B" w:rsidRPr="00FA4E82">
        <w:rPr>
          <w:noProof/>
        </w:rPr>
        <w:t>[8]</w:t>
      </w:r>
      <w:r w:rsidR="0022063F" w:rsidRPr="00FA4E82">
        <w:fldChar w:fldCharType="end"/>
      </w:r>
      <w:r w:rsidR="00A73C09" w:rsidRPr="00FA4E82">
        <w:t xml:space="preserve">. </w:t>
      </w:r>
      <w:r w:rsidR="00D84552" w:rsidRPr="00FA4E82">
        <w:t>Studies show that college</w:t>
      </w:r>
      <w:r w:rsidR="008E06F5" w:rsidRPr="00FA4E82">
        <w:t>-</w:t>
      </w:r>
      <w:r w:rsidR="00D84552" w:rsidRPr="00FA4E82">
        <w:t>level students</w:t>
      </w:r>
      <w:r w:rsidR="007F0F50" w:rsidRPr="00FA4E82">
        <w:t>,</w:t>
      </w:r>
      <w:r w:rsidR="00D84552" w:rsidRPr="00FA4E82">
        <w:t xml:space="preserve"> if encouraged and recruited, can be a valuable source of voluntary blood</w:t>
      </w:r>
      <w:r w:rsidR="00611016" w:rsidRPr="00FA4E82">
        <w:t xml:space="preserve"> donation</w:t>
      </w:r>
      <w:r w:rsidR="00700264" w:rsidRPr="00FA4E82">
        <w:t xml:space="preserve"> with timely access</w:t>
      </w:r>
      <w:r w:rsidR="0022063F" w:rsidRPr="00FA4E82">
        <w:t xml:space="preserve"> </w:t>
      </w:r>
      <w:r w:rsidR="0022063F" w:rsidRPr="00FA4E82">
        <w:fldChar w:fldCharType="begin" w:fldLock="1"/>
      </w:r>
      <w:r w:rsidR="00DA639B" w:rsidRPr="00FA4E82">
        <w:instrText>ADDIN CSL_CITATION {"citationItems":[{"id":"ITEM-1","itemData":{"DOI":"10.1155/2016/8546803","ISSN":"2090-9187","abstract":" Background . Understanding the knowledge and awareness of blood donation among potential blood donors in the population, like young people, and the associated attitudes and practices is important. Methodology . This was a cross-sectional study whereby a self-administered questionnaire was used to collect information from the consenting participants. Results . A total of 422 participants were enrolled. Their mean age was 24.2 (SD 3.6) years. Of the 422, 30% have ever donated blood. 55% of those who had ever donated were repeated blood donors. Majority of the participants (93%) had positive attitudes towards blood donation and 88% were willing to donate in the future. Factors that were significantly associated with ever donating blood were male gender, knowing a person who has donated blood, knowledge of the amount of blood donated, willingness to donate in the future, and not expecting any postdonation reward. Discussion . High awareness, positive attitude, and high intention to donate in the future should be used to underscore the need to educate the young people on the value of blood donation in saving lives and to give them correct information on overall requirements for blood donation. ","author":[{"dropping-particle":"","family":"Elias","given":"Elionora","non-dropping-particle":"","parse-names":false,"suffix":""},{"dropping-particle":"","family":"Mauka","given":"Wilhellmuss","non-dropping-particle":"","parse-names":false,"suffix":""},{"dropping-particle":"","family":"Philemon","given":"Rune N.","non-dropping-particle":"","parse-names":false,"suffix":""},{"dropping-particle":"","family":"Damian","given":"Damian J.","non-dropping-particle":"","parse-names":false,"suffix":""},{"dropping-particle":"","family":"Mahande","given":"Michael J.","non-dropping-particle":"","parse-names":false,"suffix":""},{"dropping-particle":"","family":"Msuya","given":"Sia E.","non-dropping-particle":"","parse-names":false,"suffix":""}],"container-title":"Journal of Blood Transfusion","id":"ITEM-1","issued":{"date-parts":[["2016"]]},"page":"1-8","title":"Knowledge, Attitudes, Practices, and Factors Associated with Voluntary Blood Donation among University Students in Kilimanjaro, Tanzania","type":"article-journal","volume":"2016"},"uris":["http://www.mendeley.com/documents/?uuid=423eed79-1b4b-4de1-a96d-aa4e49e26f61"]},{"id":"ITEM-2","itemData":{"DOI":"10.4103/1119-3077.86773","ISSN":"11193077","PMID":"22037074","abstract":"Background: Blood donation is the only way of acquiring blood to meet emergency requirements in cases of road traffic accidents, complications of pregnancy and childbirth, various anemic disorders and surgical emergencies among others. Globally, 80 million units of blood are donated each year, but only two million units are donated in sub-Saharan Africa where the need is enormous. The objective of this study was to determine the behavior of the students of a tertiary institution in Nigeria towards voluntary blood donation. Materials and Methods: This is a descriptive cross-sectional study, which involved students of a tertiary institution in Nigeria. A multistage sampling technique was employed in selecting the participants for this study. A semi-structured self-administered questionnaire was used to collect information on socio-demographic characteristics, knowledge, attitude and factors affecting voluntary blood donation. The data obtained were analyzed using EPI-INFO 2005 software Version 3.3.2. Results: Less than two-thirds (61%) of total respondents had good knowledge of blood donation. More than three quarters (85%) of the respondents had never donated blood. Of the 15% that had donated, only 3% donated voluntarily. Among those that had ever donated, males (57%) were more than females. Many of the donors donated for relatives (57%). The majority of the respondents were compelled to donate because of emergency situations (75%). The reasons why many did not donate were lack of opportunity (45%) due to tight lecture schedule and inadequate knowledge (24%). Gift items such as hematinics, T-shirts and wrist bands (29%) would motivate respondents to donate. Conclusion: The Students' Union body and other Organizations in the University should include a blood donation drive in their monthly/annual activities. The University authorities, the University health service centre and the Hematology Department of the Teaching hospital should collaborate in promoting voluntary blood donation among the students.","author":[{"dropping-particle":"","family":"Salaudeen","given":"A. G.","non-dropping-particle":"","parse-names":false,"suffix":""},{"dropping-particle":"","family":"Odeh","given":"E.","non-dropping-particle":"","parse-names":false,"suffix":""}],"container-title":"Nigerian Journal of Clinical Practice","id":"ITEM-2","issue":"3","issued":{"date-parts":[["2011","7"]]},"page":"303-307","title":"Knowledge and behavior towards voluntary blood donation among students of a tertiary institution in Nigeria","type":"article-journal","volume":"14"},"uris":["http://www.mendeley.com/documents/?uuid=47509c0f-106f-30aa-b8a6-63b86ae48ccb"]},{"id":"ITEM-3","itemData":{"DOI":"10.4172/2332-0877.1000134","abstract":"Background: Blood donation is a major concern to the society as donated blood is lifesaving for individuals who need it. In Pakistan, the concept of voluntary blood donors is almost non-existent due to the absence of blood donor motivation and retention strategies. The healthy, active and receptive huge student population can be potential blood donor to meet the safe blood requirements. The objective of this study was to determine the knowledge, attitude and practices about blood donation among undergraduate medical students in Karachi. Methods: A cross sectional study was conducted in two public and one private medical college in Karachi from January to March 2012. A total of 600 medical students were interviewed with the help of structured questionnaire. Data analysis was performed in SPSS version 19. Multiple regressions were used to examine the effect of different independent variables on a single dependent variable to test the statistical significance at 95% confidence level. Results: The majority of participants (92%) had appropriate knowledge regarding the various aspects of blood donation. Attitude domain showed that around 42% of students were positive about blood donation. Around 50% of students showed willingness to donate blood. After adjusting for potential confounders, male gender was associated with appropriate knowledge, positive attitude and willingness for blood donation when compared against female gender. Conclusion: Good knowledge about blood donation practices is not transforming in donating blood. Interactive awareness sessions on blood donation should be organized during undergraduate years and opportunities for blood donation should be created for the students, which can greatly enhance the movement for “voluntary non-remunerated blood donation”, to ensure good quality of blood and safe modern medical care.","author":[{"dropping-particle":"","family":"Ahmed","given":"Zeeshan","non-dropping-particle":"","parse-names":false,"suffix":""},{"dropping-particle":"","family":"Zafar","given":"Mubashir","non-dropping-particle":"","parse-names":false,"suffix":""},{"dropping-particle":"","family":"Khan","given":"AA","non-dropping-particle":"","parse-names":false,"suffix":""},{"dropping-particle":"","family":"Anjum","given":"MU","non-dropping-particle":"","parse-names":false,"suffix":""},{"dropping-particle":"","family":"Siddique","given":"MA","non-dropping-particle":"","parse-names":false,"suffix":""}],"container-title":"Journal of Infectious Diseases and Therapy","id":"ITEM-3","issue":"02","issued":{"date-parts":[["2014","3","29"]]},"page":"1-5","publisher":"OMICS Publishing Group","title":"Knowledge, Attitude and Practices about Blood Donation among Undergraduate Medical Students in Karachi","type":"article-journal","volume":"02"},"uris":["http://www.mendeley.com/documents/?uuid=2e48b3f8-b051-30c5-bfbb-47be0a5acc76"]}],"mendeley":{"formattedCitation":"[9–11]","plainTextFormattedCitation":"[9–11]","previouslyFormattedCitation":"(9–11)"},"properties":{"noteIndex":0},"schema":"https://github.com/citation-style-language/schema/raw/master/csl-citation.json"}</w:instrText>
      </w:r>
      <w:r w:rsidR="0022063F" w:rsidRPr="00FA4E82">
        <w:fldChar w:fldCharType="separate"/>
      </w:r>
      <w:r w:rsidR="00DA639B" w:rsidRPr="00FA4E82">
        <w:rPr>
          <w:noProof/>
        </w:rPr>
        <w:t>[9–11]</w:t>
      </w:r>
      <w:r w:rsidR="0022063F" w:rsidRPr="00FA4E82">
        <w:fldChar w:fldCharType="end"/>
      </w:r>
      <w:r w:rsidR="00D84552" w:rsidRPr="00FA4E82">
        <w:t xml:space="preserve">. </w:t>
      </w:r>
    </w:p>
    <w:p w14:paraId="53585939" w14:textId="7F63CED2" w:rsidR="00FA5FB5" w:rsidRPr="00FA4E82" w:rsidRDefault="00FA5FB5" w:rsidP="00D34438">
      <w:pPr>
        <w:spacing w:line="480" w:lineRule="auto"/>
        <w:jc w:val="both"/>
      </w:pPr>
    </w:p>
    <w:p w14:paraId="6A93B072" w14:textId="4E4CDF1A" w:rsidR="007143E4" w:rsidRPr="00FA4E82" w:rsidRDefault="009A7D5A" w:rsidP="00D34438">
      <w:pPr>
        <w:spacing w:line="480" w:lineRule="auto"/>
        <w:jc w:val="both"/>
      </w:pPr>
      <w:r w:rsidRPr="00FA4E82">
        <w:t xml:space="preserve">Due to the convenience and availability of a pool of students and teachers eligible for blood donation, </w:t>
      </w:r>
      <w:r w:rsidR="00992137" w:rsidRPr="00FA4E82">
        <w:t>it appears</w:t>
      </w:r>
      <w:r w:rsidR="00987B18" w:rsidRPr="00FA4E82">
        <w:t xml:space="preserve"> that religious residential academic</w:t>
      </w:r>
      <w:r w:rsidR="008C69FD" w:rsidRPr="00FA4E82">
        <w:t xml:space="preserve"> (RRA)</w:t>
      </w:r>
      <w:r w:rsidR="00987B18" w:rsidRPr="00FA4E82">
        <w:t xml:space="preserve"> institution</w:t>
      </w:r>
      <w:r w:rsidR="001B781D" w:rsidRPr="00FA4E82">
        <w:t>s</w:t>
      </w:r>
      <w:r w:rsidR="004D75F1" w:rsidRPr="00FA4E82">
        <w:t xml:space="preserve"> or</w:t>
      </w:r>
      <w:r w:rsidR="00C53D62" w:rsidRPr="00FA4E82">
        <w:t xml:space="preserve"> Madrasahs</w:t>
      </w:r>
      <w:r w:rsidR="004B1AF7" w:rsidRPr="00FA4E82">
        <w:t xml:space="preserve"> </w:t>
      </w:r>
      <w:r w:rsidR="00D2409F" w:rsidRPr="00FA4E82">
        <w:t xml:space="preserve">hold </w:t>
      </w:r>
      <w:r w:rsidR="000D550D" w:rsidRPr="00FA4E82">
        <w:t>the p</w:t>
      </w:r>
      <w:r w:rsidR="00256E1F" w:rsidRPr="00FA4E82">
        <w:t>rospect</w:t>
      </w:r>
      <w:r w:rsidR="000D550D" w:rsidRPr="00FA4E82">
        <w:t xml:space="preserve"> as</w:t>
      </w:r>
      <w:r w:rsidR="00B37301" w:rsidRPr="00FA4E82">
        <w:t xml:space="preserve"> a </w:t>
      </w:r>
      <w:r w:rsidR="00700264" w:rsidRPr="00FA4E82">
        <w:t>viable</w:t>
      </w:r>
      <w:r w:rsidR="00B37301" w:rsidRPr="00FA4E82">
        <w:t xml:space="preserve"> alternative</w:t>
      </w:r>
      <w:r w:rsidR="000477DD" w:rsidRPr="00FA4E82">
        <w:t xml:space="preserve"> to blood banks</w:t>
      </w:r>
      <w:r w:rsidR="00CE32B5" w:rsidRPr="00FA4E82">
        <w:t>.</w:t>
      </w:r>
      <w:r w:rsidR="000477DD" w:rsidRPr="00FA4E82">
        <w:t xml:space="preserve"> </w:t>
      </w:r>
      <w:r w:rsidR="00854BCC" w:rsidRPr="00FA4E82">
        <w:t xml:space="preserve">In Bangladesh, </w:t>
      </w:r>
      <w:r w:rsidR="00BA2858" w:rsidRPr="00FA4E82">
        <w:t xml:space="preserve">blood donation </w:t>
      </w:r>
      <w:r w:rsidR="007143E4" w:rsidRPr="00FA4E82">
        <w:t>campaigns</w:t>
      </w:r>
      <w:r w:rsidR="00CE32B5" w:rsidRPr="00FA4E82">
        <w:t xml:space="preserve"> </w:t>
      </w:r>
      <w:r w:rsidR="00BA2858" w:rsidRPr="00FA4E82">
        <w:t>are</w:t>
      </w:r>
      <w:r w:rsidR="007143E4" w:rsidRPr="00FA4E82">
        <w:t xml:space="preserve"> usually</w:t>
      </w:r>
      <w:r w:rsidR="00BA2858" w:rsidRPr="00FA4E82">
        <w:t xml:space="preserve"> held at conventional academic institutions</w:t>
      </w:r>
      <w:r w:rsidR="00BB6CA6" w:rsidRPr="00FA4E82">
        <w:t xml:space="preserve"> while a large body of religious institutions </w:t>
      </w:r>
      <w:r w:rsidR="0057299C" w:rsidRPr="00FA4E82">
        <w:t>is</w:t>
      </w:r>
      <w:r w:rsidR="00BB6CA6" w:rsidRPr="00FA4E82">
        <w:t xml:space="preserve"> </w:t>
      </w:r>
      <w:r w:rsidR="00BB6CA6" w:rsidRPr="00FA4E82">
        <w:lastRenderedPageBreak/>
        <w:t>historically ignored</w:t>
      </w:r>
      <w:r w:rsidR="007143E4" w:rsidRPr="00FA4E82">
        <w:t xml:space="preserve">. </w:t>
      </w:r>
      <w:r w:rsidR="00B90796" w:rsidRPr="00FA4E82">
        <w:t>The role of religio</w:t>
      </w:r>
      <w:r w:rsidR="004617DA" w:rsidRPr="00FA4E82">
        <w:t xml:space="preserve">us motivation </w:t>
      </w:r>
      <w:r w:rsidR="00CB530E" w:rsidRPr="00FA4E82">
        <w:t xml:space="preserve">could become a key </w:t>
      </w:r>
      <w:r w:rsidR="00964613" w:rsidRPr="00FA4E82">
        <w:t xml:space="preserve">determinant </w:t>
      </w:r>
      <w:r w:rsidR="00253808" w:rsidRPr="00FA4E82">
        <w:t>in Bangladesh</w:t>
      </w:r>
      <w:r w:rsidR="00F575BD" w:rsidRPr="00FA4E82">
        <w:t>i communities</w:t>
      </w:r>
      <w:r w:rsidR="00253808" w:rsidRPr="00FA4E82">
        <w:t xml:space="preserve"> since </w:t>
      </w:r>
      <w:r w:rsidR="007143E4" w:rsidRPr="00FA4E82">
        <w:t xml:space="preserve">religion was found to play </w:t>
      </w:r>
      <w:r w:rsidR="007F0F50" w:rsidRPr="00FA4E82">
        <w:t xml:space="preserve">a </w:t>
      </w:r>
      <w:r w:rsidR="007143E4" w:rsidRPr="00FA4E82">
        <w:t>wide influence in people’s lives</w:t>
      </w:r>
      <w:r w:rsidR="00181EB5" w:rsidRPr="00FA4E82">
        <w:t xml:space="preserve"> </w:t>
      </w:r>
      <w:r w:rsidR="00181EB5" w:rsidRPr="00FA4E82">
        <w:fldChar w:fldCharType="begin" w:fldLock="1"/>
      </w:r>
      <w:r w:rsidR="00DA639B" w:rsidRPr="00FA4E82">
        <w:instrText>ADDIN CSL_CITATION {"citationItems":[{"id":"ITEM-1","itemData":{"author":[{"dropping-particle":"","family":"Adam","given":"Nathaniel","non-dropping-particle":"","parse-names":false,"suffix":""}],"id":"ITEM-1","issued":{"date-parts":[["2015","10","1"]]},"title":"Faith and Development in Focus: Bangladesh","type":"report"},"uris":["http://www.mendeley.com/documents/?uuid=eb84a536-f22b-33cf-8f68-ac118865344a"]},{"id":"ITEM-2","itemData":{"abstract":"Collaboration with the Luce Foundation","author":[{"dropping-particle":"","family":"Nathaniel","given":"Adams","non-dropping-particle":"","parse-names":false,"suffix":""}],"id":"ITEM-2","issued":{"date-parts":[["2016","10","24"]]},"title":"Islam and Development in Bangladesh: A Grassroots Perspective","type":"report"},"uris":["http://www.mendeley.com/documents/?uuid=53ecba86-3b18-35bc-b4f9-99fe3553fab3"]}],"mendeley":{"formattedCitation":"[12,13]","plainTextFormattedCitation":"[12,13]","previouslyFormattedCitation":"(12,13)"},"properties":{"noteIndex":0},"schema":"https://github.com/citation-style-language/schema/raw/master/csl-citation.json"}</w:instrText>
      </w:r>
      <w:r w:rsidR="00181EB5" w:rsidRPr="00FA4E82">
        <w:fldChar w:fldCharType="separate"/>
      </w:r>
      <w:r w:rsidR="00DA639B" w:rsidRPr="00FA4E82">
        <w:rPr>
          <w:noProof/>
        </w:rPr>
        <w:t>[12,13]</w:t>
      </w:r>
      <w:r w:rsidR="00181EB5" w:rsidRPr="00FA4E82">
        <w:fldChar w:fldCharType="end"/>
      </w:r>
      <w:r w:rsidR="007143E4" w:rsidRPr="00FA4E82">
        <w:t>. Religious motivation as a charity was found to be effective in Iran, Brazil, and other western countries for donating blood</w:t>
      </w:r>
      <w:r w:rsidR="00181EB5" w:rsidRPr="00FA4E82">
        <w:t xml:space="preserve"> </w:t>
      </w:r>
      <w:r w:rsidR="00181EB5" w:rsidRPr="00FA4E82">
        <w:fldChar w:fldCharType="begin" w:fldLock="1"/>
      </w:r>
      <w:r w:rsidR="00DA639B" w:rsidRPr="00FA4E82">
        <w:instrText>ADDIN CSL_CITATION {"citationItems":[{"id":"ITEM-1","itemData":{"DOI":"10.1016/j.bjhh.2014.03.012","ISSN":"18060870","abstract":"OBJECTIVE: The aim of this study was to examine the association between religiousness and blood donation among postgraduate students. METHODS: The Portuguese-language version of the Duke University Religion Index was administered to a sample of 226 Brazilian students with ages ranging from 22 to 55 years. All study participants had completed undergraduate courses in health-related areas. RESULTS: In the present study, 23.5% of the students were regular donors. Organizational religiousness was found to be associated with attitudes related to blood donation. This study also shows evidence that regular blood donors have a higher intrinsic religiousness than subjects who donate only once and do not return. CONCLUSION: This study shows that the attitudes concerning blood donation may have some association with religiosity.","author":[{"dropping-particle":"","family":"Zangiacomi Martinez","given":"Edson","non-dropping-particle":"","parse-names":false,"suffix":""},{"dropping-particle":"","family":"Santos Almeida","given":"Rodrigo Guimarães","non-dropping-particle":"Dos","parse-names":false,"suffix":""},{"dropping-particle":"","family":"Garcia Braz","given":"Ana Carolina","non-dropping-particle":"","parse-names":false,"suffix":""},{"dropping-particle":"","family":"Duarte De Carvalho","given":"Antonio Carlos","non-dropping-particle":"","parse-names":false,"suffix":""}],"container-title":"Revista Brasileira de Hematologia e Hemoterapia","id":"ITEM-1","issue":"3","issued":{"date-parts":[["2014"]]},"page":"184-190","publisher":"Associação Brasileira de Hematologia, Hemoterapia e Terapia Celular","title":"Association between religiousness and blood donation among Brazilian postgraduate students from health-related areas","type":"article-journal","volume":"36"},"uris":["http://www.mendeley.com/documents/?uuid=7084a58a-f097-4967-8239-75602ac9942f"]},{"id":"ITEM-2","itemData":{"DOI":"10.1186/1471-2326-9-6","ISSN":"14712326","abstract":"Background: Sickle cell disease (SCD) is now the most common genetic condition in the world including the UK with an estimate of over 12,500 affected people and over 300 new births per year. Blood transfusion therapy plays a very important role as a disease-modifying strategy in severe SCD e.g. primary and secondary stroke prevention and other acute life-threatening complications such as acute chest infections and acute multi-organ failure. Blood transfusion, however, carries a number of risks including alloimmunisation. There is the need to increase the level of awareness and education about SCD and also to increase blood donation drive among affected communities. These communities are mostly ethnic minority populations who are recognised to have poor access to health care services. Due to the strong impact of religion on these populations, faith organisations may provide potential access for health promotion and interventions. Methods: A literature search was conducted to find studies published between 1990-2008 aimed at examining the influence of religious leaders and faith organisations in health, with particular reference to haemoglobinopathies. Results: Eleven studies were reviewed covering a variety of health interventions. The findings suggest that involvement of religious leaders and faith organisations in health related interventions improved the level of acceptance, participation and positive health outcomes within the faith communities. Conclusion: Religious leaders and faith organisations have the potential to influence health education, health promotion and positive health outcomes amongst members of their faith community. They also provide potential access to at-risk populations for increasing awareness about SCD, encouraging health service utilization and ethnic blood donor drives. © 2009 Toni-Uebari and Inusa; licensee BioMed Central Ltd.","author":[{"dropping-particle":"","family":"Toni-Uebari","given":"Thelma K.","non-dropping-particle":"","parse-names":false,"suffix":""},{"dropping-particle":"","family":"Inusa","given":"Baba P.D.","non-dropping-particle":"","parse-names":false,"suffix":""}],"container-title":"BMC Blood Disorders","id":"ITEM-2","issue":"1","issued":{"date-parts":[["2009","8","15"]]},"page":"6","publisher":"BioMed Central","title":"The role of religious leaders and faith organisations in haemoglobinopathies: A review","type":"article-journal","volume":"9"},"uris":["http://www.mendeley.com/documents/?uuid=646a0ff5-8e45-3935-8d28-781b764dc45d"]},{"id":"ITEM-3","itemData":{"DOI":"10.1108/JIMA-05-2014-0037","ISSN":"17590841","abstract":"Purpose: The main purpose of this research is investigating the role of religion in sculpting blood donation behavior in younger adults by using the theory of planned behavior (TPB). Design/methodology/approach: A structured questionnaire was developed to collect data, and in total, 242 questionnaires of undergraduate students from four large universities in Iran were analyzed. The suggested research model was tested by structural equation modeling. Findings: The findings indicate that religious beliefs have a positive influence on the attitude toward blood donation. Therefore, it seems that the influence of religion on prosocial activities such as blood donation is considerable. Moreover, attitudes, perceived behavioral control and subjective norms have a positive influence on the intention to blood donation. The research findings are consistent with the TPB model. Originality/value: Previous research on blood donation has not considered religious beliefs in the TPB. The contribution of this study is examining the relationships between attitude and behavior with respect to religious beliefs as a silent shaping agent of attitude.","author":[{"dropping-particle":"","family":"Charseatd","given":"Parvaneh","non-dropping-particle":"","parse-names":false,"suffix":""}],"container-title":"Journal of Islamic Marketing","id":"ITEM-3","issue":"3","issued":{"date-parts":[["2016"]]},"page":"250-263","publisher":"Emerald Group Publishing Ltd.","title":"Role of religious beliefs in blood donation behavior among the youngster in Iran: A theory of planned behavior perspective","type":"article-journal","volume":"7"},"uris":["http://www.mendeley.com/documents/?uuid=1cd843d8-83a6-38a3-bfcc-39e252edc86e"]}],"mendeley":{"formattedCitation":"[14–16]","plainTextFormattedCitation":"[14–16]","previouslyFormattedCitation":"(14–16)"},"properties":{"noteIndex":0},"schema":"https://github.com/citation-style-language/schema/raw/master/csl-citation.json"}</w:instrText>
      </w:r>
      <w:r w:rsidR="00181EB5" w:rsidRPr="00FA4E82">
        <w:fldChar w:fldCharType="separate"/>
      </w:r>
      <w:r w:rsidR="00DA639B" w:rsidRPr="00FA4E82">
        <w:rPr>
          <w:noProof/>
        </w:rPr>
        <w:t>[14–16]</w:t>
      </w:r>
      <w:r w:rsidR="00181EB5" w:rsidRPr="00FA4E82">
        <w:fldChar w:fldCharType="end"/>
      </w:r>
      <w:r w:rsidR="007143E4" w:rsidRPr="00FA4E82">
        <w:t xml:space="preserve">. </w:t>
      </w:r>
      <w:r w:rsidR="00DA7D7B" w:rsidRPr="00FA4E82">
        <w:t>Therefore, i</w:t>
      </w:r>
      <w:r w:rsidR="00F039DB" w:rsidRPr="00FA4E82">
        <w:t xml:space="preserve">n this study, we aimed </w:t>
      </w:r>
      <w:r w:rsidR="007143E4" w:rsidRPr="00FA4E82">
        <w:t xml:space="preserve">to fill up the colossal gap in the literature by investigating the knowledge, attitude, and practice (KAP) of residential students and teachers of RRA institutions regarding blood donation. This may lead to the provision of safe, quick, and voluntary blood donation in the country and form the basis for communication strategies and collaborative approaches with religious actors to influence health education as well as </w:t>
      </w:r>
      <w:r w:rsidR="00F039DB" w:rsidRPr="00FA4E82">
        <w:t>to advance</w:t>
      </w:r>
      <w:r w:rsidR="007143E4" w:rsidRPr="00FA4E82">
        <w:t xml:space="preserve"> </w:t>
      </w:r>
      <w:r w:rsidR="007F0F50" w:rsidRPr="00FA4E82">
        <w:t xml:space="preserve">the </w:t>
      </w:r>
      <w:r w:rsidR="007143E4" w:rsidRPr="00FA4E82">
        <w:t xml:space="preserve">development of humanitarian and social work in their communities. </w:t>
      </w:r>
    </w:p>
    <w:p w14:paraId="753D2110" w14:textId="77777777" w:rsidR="00B90796" w:rsidRPr="00FA4E82" w:rsidRDefault="00B90796" w:rsidP="00D34438">
      <w:pPr>
        <w:spacing w:line="480" w:lineRule="auto"/>
        <w:jc w:val="both"/>
      </w:pPr>
    </w:p>
    <w:p w14:paraId="64A0D2AC" w14:textId="2AD78E55" w:rsidR="00E67432" w:rsidRPr="00FA4E82" w:rsidRDefault="00E67432" w:rsidP="00D34438">
      <w:pPr>
        <w:jc w:val="both"/>
      </w:pPr>
    </w:p>
    <w:p w14:paraId="6DE1EBCE" w14:textId="1CA09532" w:rsidR="004546E5" w:rsidRPr="00FA4E82" w:rsidRDefault="00A51387" w:rsidP="00D34438">
      <w:pPr>
        <w:pStyle w:val="Heading1"/>
        <w:jc w:val="both"/>
      </w:pPr>
      <w:r w:rsidRPr="00FA4E82">
        <w:t>M</w:t>
      </w:r>
      <w:r w:rsidR="00234166" w:rsidRPr="00FA4E82">
        <w:t>aterials and M</w:t>
      </w:r>
      <w:r w:rsidRPr="00FA4E82">
        <w:t>ethods:</w:t>
      </w:r>
    </w:p>
    <w:p w14:paraId="321CBFA3" w14:textId="77777777" w:rsidR="005D0750" w:rsidRPr="00FA4E82" w:rsidRDefault="005D0750" w:rsidP="00D34438">
      <w:pPr>
        <w:jc w:val="both"/>
      </w:pPr>
    </w:p>
    <w:p w14:paraId="37AD7D46" w14:textId="1690529E" w:rsidR="0022389E" w:rsidRPr="00FA4E82" w:rsidRDefault="0022389E" w:rsidP="00D34438">
      <w:pPr>
        <w:pStyle w:val="Heading2"/>
        <w:spacing w:line="480" w:lineRule="auto"/>
        <w:jc w:val="both"/>
      </w:pPr>
      <w:r w:rsidRPr="00FA4E82">
        <w:t>Study setting</w:t>
      </w:r>
    </w:p>
    <w:p w14:paraId="202AE64B" w14:textId="37B048E1" w:rsidR="0022389E" w:rsidRPr="00FA4E82" w:rsidRDefault="0022389E" w:rsidP="00D34438">
      <w:pPr>
        <w:spacing w:line="480" w:lineRule="auto"/>
        <w:jc w:val="both"/>
      </w:pPr>
      <w:bookmarkStart w:id="5" w:name="_Hlk69600593"/>
      <w:commentRangeStart w:id="6"/>
      <w:r w:rsidRPr="00FA4E82">
        <w:t>A cross-sectional study was conducted from June 2018 to December 2018 using a structured questionnaire on the students and teachers in two up</w:t>
      </w:r>
      <w:r w:rsidR="004F5EA8" w:rsidRPr="00FA4E82">
        <w:t>a</w:t>
      </w:r>
      <w:r w:rsidRPr="00FA4E82">
        <w:t xml:space="preserve">zillas (Jamalpur Sadar and Melandha) of </w:t>
      </w:r>
      <w:r w:rsidR="007F0F50" w:rsidRPr="00FA4E82">
        <w:t xml:space="preserve">the </w:t>
      </w:r>
      <w:r w:rsidRPr="00FA4E82">
        <w:t xml:space="preserve">Jamalpur district in the Mymensingh division. Jamalpur is located 140 kilometers northwest of Dhaka and has a population of 2.3 million people according to the 2011 census. In terms of demographic and socio-cultural influences, Bangladesh </w:t>
      </w:r>
      <w:del w:id="7" w:author="User" w:date="2021-06-15T18:08:00Z">
        <w:r w:rsidRPr="00FA4E82" w:rsidDel="00731B97">
          <w:delText xml:space="preserve">is fairly </w:delText>
        </w:r>
      </w:del>
      <w:ins w:id="8" w:author="User" w:date="2021-06-15T18:08:00Z">
        <w:r w:rsidR="00731B97">
          <w:t xml:space="preserve">seems </w:t>
        </w:r>
      </w:ins>
      <w:r w:rsidRPr="00FA4E82">
        <w:t xml:space="preserve">homogeneous. For </w:t>
      </w:r>
      <w:r w:rsidR="009521D9" w:rsidRPr="00FA4E82">
        <w:t>instance</w:t>
      </w:r>
      <w:r w:rsidRPr="00FA4E82">
        <w:t xml:space="preserve">, our study </w:t>
      </w:r>
      <w:del w:id="9" w:author="User" w:date="2021-06-15T18:08:00Z">
        <w:r w:rsidRPr="00FA4E82" w:rsidDel="00731B97">
          <w:delText xml:space="preserve">environment </w:delText>
        </w:r>
      </w:del>
      <w:ins w:id="10" w:author="User" w:date="2021-06-15T18:08:00Z">
        <w:r w:rsidR="00731B97">
          <w:t>setting</w:t>
        </w:r>
        <w:r w:rsidR="00731B97" w:rsidRPr="00FA4E82">
          <w:t xml:space="preserve"> </w:t>
        </w:r>
      </w:ins>
      <w:r w:rsidRPr="00FA4E82">
        <w:t>(Jamalpur</w:t>
      </w:r>
      <w:ins w:id="11" w:author="User" w:date="2021-06-15T18:09:00Z">
        <w:r w:rsidR="00731B97">
          <w:t xml:space="preserve"> district</w:t>
        </w:r>
      </w:ins>
      <w:r w:rsidRPr="00FA4E82">
        <w:t>) is representative of 33 Bangladeshi districts when it comes to socioeconomic factors</w:t>
      </w:r>
      <w:r w:rsidR="00181EB5" w:rsidRPr="00FA4E82">
        <w:t xml:space="preserve"> </w:t>
      </w:r>
      <w:r w:rsidR="00181EB5" w:rsidRPr="00FA4E82">
        <w:fldChar w:fldCharType="begin" w:fldLock="1"/>
      </w:r>
      <w:r w:rsidR="00DA639B" w:rsidRPr="00FA4E82">
        <w:instrText>ADDIN CSL_CITATION {"citationItems":[{"id":"ITEM-1","itemData":{"DOI":"10.1186/s13023-020-1323-y","ISSN":"17501172","PMID":"32085790","abstract":"Background: Thalassaemia is a potentially life-threatening yet preventable inherited hemoglobin disorder. Understanding local socio-cultural context and level of public awareness about thalassaemia is pivotal for selecting effective prevention strategies. This study attempted to assess knowledge and perceptions about thalassaemia among college students in Bangladesh. Methods: A supervised cross-sectional survey was conducted on 1578 college students using a self-administered structured questionnaire. The survey took place from 15 February 2018 to 17 March 2018 in the Jamalpur district in Bangladesh. Besides the attitude-related questions, the study asked a total of 12 knowledge-related questions, which were scored on a scale of 0-12 points. Results: Over two-thirds (67%) of the college students had never heard of thalassaemia. The urban-rural dichotomy was observed among those familiar with the term; (46.4% from urban vs. 25.8% from rural colleges). A similar pattern was observed for knowledge score; 5.07 ± 1.87 for students from the urban colleges compared to 3.69 ± 2.23 for rural colleges. Students from the science background had the highest knowledge score (5.03 ± 1.85), while those from arts and humanities background scored lowest (3.66 ± 2.3). Nearly 40% of the students were not sure or did not want to be a friend of a thalassaemia patient. Whereas 39% either declined or remained hesitant about helping thalassaemia patients by donating blood. However, most of the respondents (88%) showed a positive attitude towards 'premarital' screening to prevent thalassaemia. Conclusions: This study has identified critical knowledge gaps and societal misperceptions about thalassaemia. A better understanding of these aspects will be pivotal for disseminating thalassaemia related information. As the first study of this kind in Bangladesh, findings from this study has generated baseline data that would contribute to developing effective intervention strategies in Bangladesh and other countries with a comparable socio-cultural setting.","author":[{"dropping-particle":"","family":"Hossain","given":"Mohammad Sorowar","non-dropping-particle":"","parse-names":false,"suffix":""},{"dropping-particle":"","family":"Hasan","given":"Md Mahbub","non-dropping-particle":"","parse-names":false,"suffix":""},{"dropping-particle":"","family":"Raheem","given":"Enayetur","non-dropping-particle":"","parse-names":false,"suffix":""},{"dropping-particle":"","family":"Islam","given":"Muhammad Sougatul","non-dropping-particle":"","parse-names":false,"suffix":""},{"dropping-particle":"","family":"Mosabbir","given":"Abdullah","non-dropping-particle":"Al","parse-names":false,"suffix":""},{"dropping-particle":"","family":"Petrou","given":"Mary","non-dropping-particle":"","parse-names":false,"suffix":""},{"dropping-particle":"","family":"Telfer","given":"Paul","non-dropping-particle":"","parse-names":false,"suffix":""},{"dropping-particle":"","family":"Siddiqee","given":"Mahbubul H.","non-dropping-particle":"","parse-names":false,"suffix":""}],"container-title":"Orphanet Journal of Rare Diseases","id":"ITEM-1","issue":"1","issued":{"date-parts":[["2020","2","21"]]},"page":"54","publisher":"BioMed Central Ltd.","title":"Lack of knowledge and misperceptions about thalassaemia among college students in Bangladesh: A cross-sectional baseline study","type":"article-journal","volume":"15"},"uris":["http://www.mendeley.com/documents/?uuid=9a436016-8a3f-30a4-962d-5972993192f0"]}],"mendeley":{"formattedCitation":"[17]","plainTextFormattedCitation":"[17]","previouslyFormattedCitation":"(17)"},"properties":{"noteIndex":0},"schema":"https://github.com/citation-style-language/schema/raw/master/csl-citation.json"}</w:instrText>
      </w:r>
      <w:r w:rsidR="00181EB5" w:rsidRPr="00FA4E82">
        <w:fldChar w:fldCharType="separate"/>
      </w:r>
      <w:r w:rsidR="00DA639B" w:rsidRPr="00FA4E82">
        <w:rPr>
          <w:noProof/>
        </w:rPr>
        <w:t>[17]</w:t>
      </w:r>
      <w:r w:rsidR="00181EB5" w:rsidRPr="00FA4E82">
        <w:fldChar w:fldCharType="end"/>
      </w:r>
      <w:r w:rsidRPr="00FA4E82">
        <w:t>.</w:t>
      </w:r>
      <w:commentRangeEnd w:id="6"/>
      <w:r w:rsidR="00731B97">
        <w:rPr>
          <w:rStyle w:val="CommentReference"/>
        </w:rPr>
        <w:commentReference w:id="6"/>
      </w:r>
    </w:p>
    <w:p w14:paraId="44D48CD3" w14:textId="28D193B4" w:rsidR="0022389E" w:rsidRPr="00FA4E82" w:rsidRDefault="0022389E" w:rsidP="00D34438">
      <w:pPr>
        <w:spacing w:line="480" w:lineRule="auto"/>
        <w:jc w:val="both"/>
      </w:pPr>
    </w:p>
    <w:p w14:paraId="54674E0E" w14:textId="3DECB08E" w:rsidR="003109E1" w:rsidRPr="00FA4E82" w:rsidRDefault="003109E1" w:rsidP="00D34438">
      <w:pPr>
        <w:pStyle w:val="Heading2"/>
        <w:spacing w:line="480" w:lineRule="auto"/>
        <w:jc w:val="both"/>
      </w:pPr>
      <w:commentRangeStart w:id="12"/>
      <w:r w:rsidRPr="00FA4E82">
        <w:lastRenderedPageBreak/>
        <w:t>Sampling</w:t>
      </w:r>
      <w:commentRangeEnd w:id="12"/>
      <w:r w:rsidR="00BC6334">
        <w:rPr>
          <w:rStyle w:val="CommentReference"/>
          <w:rFonts w:eastAsia="Arial" w:cs="Arial"/>
          <w:bCs w:val="0"/>
          <w:lang w:val="en-GB"/>
        </w:rPr>
        <w:commentReference w:id="12"/>
      </w:r>
    </w:p>
    <w:p w14:paraId="2C4F6C76" w14:textId="2A2935D7" w:rsidR="0022389E" w:rsidRPr="00FA4E82" w:rsidRDefault="0022389E" w:rsidP="00D34438">
      <w:pPr>
        <w:spacing w:line="480" w:lineRule="auto"/>
        <w:jc w:val="both"/>
      </w:pPr>
      <w:r w:rsidRPr="00FA4E82">
        <w:t xml:space="preserve">A </w:t>
      </w:r>
      <w:del w:id="13" w:author="User" w:date="2021-06-15T18:09:00Z">
        <w:r w:rsidRPr="00FA4E82" w:rsidDel="00731B97">
          <w:delText>stratified</w:delText>
        </w:r>
      </w:del>
      <w:r w:rsidRPr="00FA4E82">
        <w:t xml:space="preserve"> random sampling method was used to select institutions</w:t>
      </w:r>
      <w:ins w:id="14" w:author="User" w:date="2021-06-15T18:09:00Z">
        <w:r w:rsidR="00731B97">
          <w:t xml:space="preserve"> from two</w:t>
        </w:r>
      </w:ins>
      <w:ins w:id="15" w:author="User" w:date="2021-06-15T18:10:00Z">
        <w:r w:rsidR="00731B97">
          <w:t xml:space="preserve"> sub-district</w:t>
        </w:r>
      </w:ins>
      <w:ins w:id="16" w:author="User" w:date="2021-06-15T18:11:00Z">
        <w:r w:rsidR="00731B97">
          <w:t xml:space="preserve">s (upzilla) of Jamalpur </w:t>
        </w:r>
      </w:ins>
      <w:ins w:id="17" w:author="User" w:date="2021-06-15T18:09:00Z">
        <w:r w:rsidR="00731B97">
          <w:t xml:space="preserve"> </w:t>
        </w:r>
      </w:ins>
      <w:r w:rsidRPr="00FA4E82">
        <w:t>.</w:t>
      </w:r>
      <w:r w:rsidR="00AB7CF0" w:rsidRPr="00FA4E82">
        <w:t xml:space="preserve"> </w:t>
      </w:r>
      <w:bookmarkEnd w:id="5"/>
      <w:r w:rsidR="00AB7CF0" w:rsidRPr="00FA4E82">
        <w:t xml:space="preserve">The inclusion criteria for participants were that </w:t>
      </w:r>
      <w:r w:rsidR="00350A38" w:rsidRPr="00FA4E82">
        <w:t>they</w:t>
      </w:r>
      <w:r w:rsidR="00AB7CF0" w:rsidRPr="00FA4E82">
        <w:t xml:space="preserve"> were healthy male</w:t>
      </w:r>
      <w:r w:rsidR="00013F51" w:rsidRPr="00FA4E82">
        <w:t>s</w:t>
      </w:r>
      <w:r w:rsidR="00AB7CF0" w:rsidRPr="00FA4E82">
        <w:t xml:space="preserve"> with an age range of 16-65 years living in the religious academic residential campuses. </w:t>
      </w:r>
      <w:del w:id="18" w:author="User" w:date="2021-06-15T18:11:00Z">
        <w:r w:rsidRPr="00FA4E82" w:rsidDel="00731B97">
          <w:delText>In total two strata w</w:delText>
        </w:r>
        <w:r w:rsidR="00AB7CF0" w:rsidRPr="00FA4E82" w:rsidDel="00731B97">
          <w:delText>ere</w:delText>
        </w:r>
        <w:r w:rsidRPr="00FA4E82" w:rsidDel="00731B97">
          <w:delText xml:space="preserve"> considered in this study; sampling clusters (institutions) from each stratum w</w:delText>
        </w:r>
        <w:r w:rsidR="00013F51" w:rsidRPr="00FA4E82" w:rsidDel="00731B97">
          <w:delText>ere</w:delText>
        </w:r>
        <w:r w:rsidRPr="00FA4E82" w:rsidDel="00731B97">
          <w:delText xml:space="preserve"> selected proportional to stratum size. </w:delText>
        </w:r>
      </w:del>
      <w:r w:rsidRPr="00FA4E82">
        <w:t>There are 47 private residential religious institutions available in the Jamalpur Sadar and 46 such institutions in Melandha. Assuming 50 students</w:t>
      </w:r>
      <w:ins w:id="19" w:author="User" w:date="2021-06-15T18:12:00Z">
        <w:r w:rsidR="00731B97">
          <w:t xml:space="preserve"> and teachers (eligible blood donors)</w:t>
        </w:r>
      </w:ins>
      <w:r w:rsidRPr="00FA4E82">
        <w:t xml:space="preserve"> in each religious institution, the study population size is approximately 4650. With a 5% margin of error and a 95% confidence interval for the proportion of adults likely to be a regular blood</w:t>
      </w:r>
      <w:r w:rsidR="00013F51" w:rsidRPr="00FA4E82">
        <w:t xml:space="preserve"> </w:t>
      </w:r>
      <w:r w:rsidRPr="00FA4E82">
        <w:t xml:space="preserve">donor, a minimum of 356 students/individuals needs to be sampled. With a proportional allocation, the minimum numbers of samples </w:t>
      </w:r>
      <w:del w:id="20" w:author="User" w:date="2021-06-15T18:16:00Z">
        <w:r w:rsidRPr="00FA4E82" w:rsidDel="00731B97">
          <w:delText>for the two strata are</w:delText>
        </w:r>
      </w:del>
      <w:r w:rsidRPr="00FA4E82">
        <w:t xml:space="preserve"> </w:t>
      </w:r>
      <w:ins w:id="21" w:author="User" w:date="2021-06-15T18:16:00Z">
        <w:r w:rsidR="003A0284">
          <w:t xml:space="preserve">were </w:t>
        </w:r>
      </w:ins>
      <w:r w:rsidRPr="00FA4E82">
        <w:t xml:space="preserve">as follows- (a) 178 students from religious institutions from Jamalpur </w:t>
      </w:r>
      <w:r w:rsidR="00013F51" w:rsidRPr="00FA4E82">
        <w:t>S</w:t>
      </w:r>
      <w:r w:rsidRPr="00FA4E82">
        <w:t xml:space="preserve">adar and (b) 178 students from religious institutions from Melandha. To achieve these desired numbers, 10 religious institutes from Jamalpur </w:t>
      </w:r>
      <w:r w:rsidR="00013F51" w:rsidRPr="00FA4E82">
        <w:t>S</w:t>
      </w:r>
      <w:r w:rsidRPr="00FA4E82">
        <w:t>adar and Melandha were selected using a simple random sampling method. To increase the generalizability of the study, a total of 659 respondents were surveyed in the study, of which 147 samples were carefully discarded due to incompleteness and inconsistent response, leaving 512 samples to be used in the final analysis.</w:t>
      </w:r>
    </w:p>
    <w:p w14:paraId="7BD4C325" w14:textId="106E48FA" w:rsidR="0022389E" w:rsidRPr="00FA4E82" w:rsidRDefault="0022389E" w:rsidP="00D34438">
      <w:pPr>
        <w:spacing w:line="480" w:lineRule="auto"/>
        <w:jc w:val="both"/>
      </w:pPr>
    </w:p>
    <w:p w14:paraId="71F255E4" w14:textId="5C55041A" w:rsidR="00AB7CF0" w:rsidRPr="00FA4E82" w:rsidRDefault="00AB7CF0" w:rsidP="00D34438">
      <w:pPr>
        <w:pStyle w:val="Heading2"/>
        <w:spacing w:line="480" w:lineRule="auto"/>
        <w:jc w:val="both"/>
      </w:pPr>
      <w:r w:rsidRPr="00FA4E82">
        <w:t>Instrument</w:t>
      </w:r>
      <w:r w:rsidR="00E62E51" w:rsidRPr="00FA4E82">
        <w:t xml:space="preserve"> and data collection</w:t>
      </w:r>
    </w:p>
    <w:p w14:paraId="4DD2FDAC" w14:textId="2B093E59" w:rsidR="00587114" w:rsidRPr="00FA4E82" w:rsidRDefault="00D22A0C" w:rsidP="00D34438">
      <w:pPr>
        <w:spacing w:line="480" w:lineRule="auto"/>
        <w:jc w:val="both"/>
      </w:pPr>
      <w:r w:rsidRPr="00FA4E82">
        <w:t>The study questionnaire was developed following a review of published studies and consultation with experts, including physicians, public health researchers, and a statistician</w:t>
      </w:r>
      <w:r w:rsidR="007118D7" w:rsidRPr="00FA4E82">
        <w:t xml:space="preserve"> </w:t>
      </w:r>
      <w:r w:rsidR="007118D7" w:rsidRPr="00FA4E82">
        <w:fldChar w:fldCharType="begin" w:fldLock="1"/>
      </w:r>
      <w:r w:rsidR="00DA639B" w:rsidRPr="00FA4E82">
        <w:instrText>ADDIN CSL_CITATION {"citationItems":[{"id":"ITEM-1","itemData":{"DOI":"10.7860/JCDR/2013/4851.3033","ISSN":"2249782X","author":[{"dropping-particle":"","family":"Uma","given":"S.","non-dropping-particle":"","parse-names":false,"suffix":""},{"dropping-particle":"","family":"Arun","given":"R.","non-dropping-particle":"","parse-names":false,"suffix":""},{"dropping-particle":"","family":"Arumugam","given":"P.","non-dropping-particle":"","parse-names":false,"suffix":""}],"container-title":"Journal of Clinical and Diagnostic Research","id":"ITEM-1","issue":"6","issued":{"date-parts":[["2013"]]},"page":"1043-1046","title":"The knowledge, attitude and practice towards blood donation among voluntary blood donors in chennai, india","type":"article-journal","volume":"7"},"uris":["http://www.mendeley.com/documents/?uuid=e862339b-3bea-4170-abb2-4e6f2c525889"]},{"id":"ITEM-2","itemData":{"DOI":"10.1016/j.bjhh.2016.02.004","ISSN":"18060870","author":[{"dropping-particle":"","family":"Lucindo Zucoloto","given":"Miriane","non-dropping-particle":"","parse-names":false,"suffix":""},{"dropping-particle":"","family":"Zangiacomi Martinez","given":"Edson","non-dropping-particle":"","parse-names":false,"suffix":""}],"container-title":"Revista Brasileira de Hematologia e Hemoterapia","id":"ITEM-2","issue":"2","issued":{"date-parts":[["2016"]]},"page":"175-177","title":"Development of a questionnaire to assess knowledge regarding blood donation in a Brazilian population","type":"article-journal","volume":"38"},"uris":["http://www.mendeley.com/documents/?uuid=6958ba7b-96a3-4e65-85e5-691e42a39df4"]},{"id":"ITEM-3","itemData":{"DOI":"10.2147/JBM.S121460","ISSN":"1179-2736","PMID":"28243159","abstract":"BACKGROUND The availability of safe blood and blood products is a critical factor in improving health care. In Ethiopia, lack of voluntary blood donors is a major challenge. This could be due to low community knowledge, unfavorable attitude, and poor donation practice regarding voluntary blood donation. Thus, the aim of this study was to assess community knowledge, attitude, and practice regarding voluntary blood donation among adults in Harar town, Ethiopia. MATERIALS AND METHODS A community-based cross-sectional study was conducted from July 1 to July 31, 2015. A total of 845 adults were randomly selected and interviewed using a pretested, structured questionnaire. Six trained data collectors conducted a face-to-face interview. Data were entered into EpiData Version 3 and analyzed using STATA Version 11. RESULTS Comprehensive knowledge of the study participants toward voluntary blood donation was 43.5%. Multivariable logistic regression demonstrated that male sex (adjusted odds ratio [AOR] = 1.69, 95% confidence interval [CI]: 1.19-2.39), age (31-45 years; AOR = 0.50, 95% CI: 0.34-0.74) and &gt;45 years (AOR = 0.60, 95% CI: 0.38-0.95), and higher education (AOR = 15.34, 95% CI: 5.01-46.91) were significantly associated with comprehensive knowledge about voluntary blood donation. A total of 278 (32.9%) study participants had positive attitude toward voluntary blood donation. College graduates (AOR = 13.05, 95% CI: 4.12-41.29) were significantly associated with positive attitude toward voluntary blood donation. Only 191 (22.6%) subjects had ever donated blood. However, the proportion of study participants who donated blood voluntarily with good knowledge about voluntary blood donation was significantly lower than the study participants who donated blood voluntarily with low knowledge (X(2) = 6.1746, P = 0.013). CONCLUSION This study showed an inauspicious attitude toward blood donation and poor blood donation practices. Subjects with good comprehensive knowledge about voluntary blood donation were less likely to donate blood voluntarily compared to those with lower comprehensive knowledge about voluntary blood donation.","author":[{"dropping-particle":"","family":"Urgesa","given":"Kedir","non-dropping-particle":"","parse-names":false,"suffix":""},{"dropping-particle":"","family":"Hassen","given":"Nejat","non-dropping-particle":"","parse-names":false,"suffix":""},{"dropping-particle":"","family":"Seyoum","given":"Ayichew Seyoum","non-dropping-particle":"","parse-names":false,"suffix":""}],"container-title":"Journal of Blood Medicine","id":"ITEM-3","issued":{"date-parts":[["2017"]]},"page":"13-20","title":"Knowledge, attitude, and practice regarding voluntary blood donation among adult residents of Harar town, Eastern Ethiopia: a community-based study","type":"article-journal","volume":"Volume 8"},"uris":["http://www.mendeley.com/documents/?uuid=db627204-c69d-41fe-bf76-d9c0597b3b09"]}],"mendeley":{"formattedCitation":"[18–20]","plainTextFormattedCitation":"[18–20]","previouslyFormattedCitation":"(18–20)"},"properties":{"noteIndex":0},"schema":"https://github.com/citation-style-language/schema/raw/master/csl-citation.json"}</w:instrText>
      </w:r>
      <w:r w:rsidR="007118D7" w:rsidRPr="00FA4E82">
        <w:fldChar w:fldCharType="separate"/>
      </w:r>
      <w:r w:rsidR="00DA639B" w:rsidRPr="00FA4E82">
        <w:rPr>
          <w:noProof/>
        </w:rPr>
        <w:t>[18–20]</w:t>
      </w:r>
      <w:r w:rsidR="007118D7" w:rsidRPr="00FA4E82">
        <w:fldChar w:fldCharType="end"/>
      </w:r>
      <w:r w:rsidR="003109E1" w:rsidRPr="00FA4E82">
        <w:t xml:space="preserve">. </w:t>
      </w:r>
      <w:r w:rsidR="002C52C1" w:rsidRPr="00FA4E82">
        <w:t xml:space="preserve">The questionnaire had 22 questions and was written in Bengali. </w:t>
      </w:r>
      <w:r w:rsidR="006E416F" w:rsidRPr="00FA4E82">
        <w:t>The p</w:t>
      </w:r>
      <w:r w:rsidR="003109E1" w:rsidRPr="00FA4E82">
        <w:t xml:space="preserve">rinted version of the questionnaire </w:t>
      </w:r>
      <w:r w:rsidR="003109E1" w:rsidRPr="00FA4E82">
        <w:lastRenderedPageBreak/>
        <w:t>contained two pages.</w:t>
      </w:r>
      <w:r w:rsidR="00156FE8" w:rsidRPr="00FA4E82">
        <w:t xml:space="preserve"> </w:t>
      </w:r>
      <w:r w:rsidR="006E416F" w:rsidRPr="00FA4E82">
        <w:t>P</w:t>
      </w:r>
      <w:r w:rsidR="00156FE8" w:rsidRPr="00FA4E82">
        <w:t>age one consisted of demographic questions as well as practice</w:t>
      </w:r>
      <w:r w:rsidR="006E416F" w:rsidRPr="00FA4E82">
        <w:t>s</w:t>
      </w:r>
      <w:r w:rsidR="00156FE8" w:rsidRPr="00FA4E82">
        <w:t xml:space="preserve"> regarding blood donation. </w:t>
      </w:r>
      <w:r w:rsidR="006E416F" w:rsidRPr="00FA4E82">
        <w:t>P</w:t>
      </w:r>
      <w:r w:rsidR="00156FE8" w:rsidRPr="00FA4E82">
        <w:t xml:space="preserve">age two assessed the </w:t>
      </w:r>
      <w:r w:rsidR="00E754CD" w:rsidRPr="00FA4E82">
        <w:t xml:space="preserve">general </w:t>
      </w:r>
      <w:r w:rsidR="00156FE8" w:rsidRPr="00FA4E82">
        <w:t xml:space="preserve">knowledge </w:t>
      </w:r>
      <w:r w:rsidR="00320434" w:rsidRPr="00FA4E82">
        <w:t xml:space="preserve">about eligibility criteria </w:t>
      </w:r>
      <w:r w:rsidR="00156FE8" w:rsidRPr="00FA4E82">
        <w:t>and attitude of the participants</w:t>
      </w:r>
      <w:r w:rsidR="00E754CD" w:rsidRPr="00FA4E82">
        <w:t xml:space="preserve"> including views on moral responsibility, religious viewpoint, and blood donation as a charity. </w:t>
      </w:r>
      <w:r w:rsidR="00F338B9" w:rsidRPr="00FA4E82">
        <w:t xml:space="preserve">Based on the 5 items correct answers, a knowledge score was generated </w:t>
      </w:r>
      <w:r w:rsidR="00E61EFE" w:rsidRPr="00FA4E82">
        <w:t>scoring each</w:t>
      </w:r>
      <w:r w:rsidR="00F338B9" w:rsidRPr="00FA4E82">
        <w:t xml:space="preserve"> c</w:t>
      </w:r>
      <w:r w:rsidR="00266A1E" w:rsidRPr="00FA4E82">
        <w:t>orrect</w:t>
      </w:r>
      <w:r w:rsidR="00F338B9" w:rsidRPr="00FA4E82">
        <w:t xml:space="preserve"> answer as 1 and wrong answer as 0, and summing up the total</w:t>
      </w:r>
      <w:r w:rsidR="009C66B2" w:rsidRPr="00FA4E82">
        <w:t xml:space="preserve"> to obtain the final score</w:t>
      </w:r>
      <w:r w:rsidR="00F338B9" w:rsidRPr="00FA4E82">
        <w:t xml:space="preserve">. </w:t>
      </w:r>
      <w:r w:rsidR="003109E1" w:rsidRPr="00FA4E82">
        <w:t xml:space="preserve">The participants’ </w:t>
      </w:r>
      <w:r w:rsidR="00F338B9" w:rsidRPr="00FA4E82">
        <w:t xml:space="preserve">attitudes towards </w:t>
      </w:r>
      <w:r w:rsidR="00266A1E" w:rsidRPr="00FA4E82">
        <w:t>blood donation</w:t>
      </w:r>
      <w:r w:rsidR="00F338B9" w:rsidRPr="00FA4E82">
        <w:t xml:space="preserve"> were</w:t>
      </w:r>
      <w:r w:rsidR="00E754CD" w:rsidRPr="00FA4E82">
        <w:t>, however,</w:t>
      </w:r>
      <w:r w:rsidR="00F338B9" w:rsidRPr="00FA4E82">
        <w:t xml:space="preserve"> assessed</w:t>
      </w:r>
      <w:r w:rsidR="009C66B2" w:rsidRPr="00FA4E82">
        <w:t xml:space="preserve"> using a 5-points Likert scale (strongly agreed, agreed, don’t know, disagreed</w:t>
      </w:r>
      <w:r w:rsidR="006E416F" w:rsidRPr="00FA4E82">
        <w:t>,</w:t>
      </w:r>
      <w:r w:rsidR="009C66B2" w:rsidRPr="00FA4E82">
        <w:t xml:space="preserve"> and strongly disagreed)</w:t>
      </w:r>
      <w:r w:rsidR="00E754CD" w:rsidRPr="00FA4E82">
        <w:t>.</w:t>
      </w:r>
      <w:r w:rsidR="00F338B9" w:rsidRPr="00FA4E82">
        <w:t xml:space="preserve"> </w:t>
      </w:r>
      <w:r w:rsidR="00587114" w:rsidRPr="00FA4E82">
        <w:t xml:space="preserve">A team of trained data enumerators administered the questionnaire after obtaining written approval from the respective college authority. Before conducting the surveys, approval was taken from respective participating schools.  During the day of the survey, an announcement was made </w:t>
      </w:r>
      <w:r w:rsidR="00E62E51" w:rsidRPr="00FA4E82">
        <w:t>o</w:t>
      </w:r>
      <w:r w:rsidR="00587114" w:rsidRPr="00FA4E82">
        <w:t>n the campus about the study. Those who were interested in the survey gathered in a hall room to fill up the study questionnaire.</w:t>
      </w:r>
    </w:p>
    <w:p w14:paraId="1875A5C1" w14:textId="77777777" w:rsidR="00AB7CF0" w:rsidRPr="00FA4E82" w:rsidRDefault="00AB7CF0" w:rsidP="00D34438">
      <w:pPr>
        <w:spacing w:line="480" w:lineRule="auto"/>
        <w:jc w:val="both"/>
      </w:pPr>
    </w:p>
    <w:p w14:paraId="746499E1" w14:textId="2E30A2A4" w:rsidR="00AB7CF0" w:rsidRPr="00FA4E82" w:rsidRDefault="00AB7CF0" w:rsidP="00D34438">
      <w:pPr>
        <w:pStyle w:val="Heading2"/>
        <w:spacing w:line="480" w:lineRule="auto"/>
        <w:jc w:val="both"/>
      </w:pPr>
      <w:r w:rsidRPr="00FA4E82">
        <w:t xml:space="preserve">Statistical </w:t>
      </w:r>
      <w:r w:rsidR="00E83F1B">
        <w:t>a</w:t>
      </w:r>
      <w:r w:rsidRPr="00FA4E82">
        <w:t>nalysis</w:t>
      </w:r>
    </w:p>
    <w:p w14:paraId="5270327D" w14:textId="7FACB959" w:rsidR="00AB7CF0" w:rsidRDefault="00AB7CF0" w:rsidP="00D34438">
      <w:pPr>
        <w:spacing w:line="480" w:lineRule="auto"/>
        <w:jc w:val="both"/>
      </w:pPr>
      <w:r w:rsidRPr="00FA4E82">
        <w:t xml:space="preserve">Data were entered manually and managed using REDCap electronic data capture tool hosted at BRF. Data were analyzed using SPSS Software Version 25 (SPSS Inc., Chicago, IL, USA). </w:t>
      </w:r>
      <w:r w:rsidR="000F55D9" w:rsidRPr="00FA4E82">
        <w:t>D</w:t>
      </w:r>
      <w:r w:rsidRPr="00FA4E82">
        <w:t>escriptive statistics w</w:t>
      </w:r>
      <w:r w:rsidR="003F1090" w:rsidRPr="00FA4E82">
        <w:t>ere</w:t>
      </w:r>
      <w:r w:rsidRPr="00FA4E82">
        <w:t xml:space="preserve"> used to measure central tendency and dispersion (mean, median</w:t>
      </w:r>
      <w:r w:rsidR="000F55D9" w:rsidRPr="00FA4E82">
        <w:t>,</w:t>
      </w:r>
      <w:r w:rsidRPr="00FA4E82">
        <w:t xml:space="preserve"> and range) and to obtain frequencies and percentages for categorical variables. The missing values for the cases were excluded listwise. Binary logistic regression analyses were conducted, odds ratios and 95% confidence intervals were estimated, and a p-value</w:t>
      </w:r>
      <w:r w:rsidR="000F55D9" w:rsidRPr="00FA4E82">
        <w:t xml:space="preserve"> </w:t>
      </w:r>
      <w:r w:rsidRPr="00FA4E82">
        <w:t>≤0.05 was considered statistically significant.</w:t>
      </w:r>
    </w:p>
    <w:p w14:paraId="27A76885" w14:textId="77777777" w:rsidR="00DF377A" w:rsidRPr="00FA4E82" w:rsidRDefault="00DF377A" w:rsidP="00D34438">
      <w:pPr>
        <w:spacing w:line="480" w:lineRule="auto"/>
        <w:jc w:val="both"/>
      </w:pPr>
    </w:p>
    <w:p w14:paraId="154E7BF5" w14:textId="2A3928AF" w:rsidR="00AB7CF0" w:rsidRPr="00FA4E82" w:rsidRDefault="00AB7CF0" w:rsidP="00D34438">
      <w:pPr>
        <w:pStyle w:val="Heading2"/>
        <w:spacing w:line="480" w:lineRule="auto"/>
        <w:jc w:val="both"/>
      </w:pPr>
      <w:r w:rsidRPr="00FA4E82">
        <w:lastRenderedPageBreak/>
        <w:t>Ethical consideration</w:t>
      </w:r>
      <w:bookmarkStart w:id="22" w:name="article1.body1.sec2.sec4.p1"/>
      <w:bookmarkEnd w:id="22"/>
    </w:p>
    <w:p w14:paraId="6A0E6F4E" w14:textId="6E4B200A" w:rsidR="00491711" w:rsidRPr="00FA4E82" w:rsidRDefault="00B033F7" w:rsidP="00D34438">
      <w:pPr>
        <w:spacing w:line="480" w:lineRule="auto"/>
        <w:jc w:val="both"/>
        <w:rPr>
          <w:bCs/>
        </w:rPr>
      </w:pPr>
      <w:r w:rsidRPr="00FA4E82">
        <w:t xml:space="preserve">The study protocol was reviewed and approved by </w:t>
      </w:r>
      <w:r w:rsidR="001867CB" w:rsidRPr="00FA4E82">
        <w:t>t</w:t>
      </w:r>
      <w:r w:rsidRPr="00FA4E82">
        <w:t xml:space="preserve">he institutional review board </w:t>
      </w:r>
      <w:r w:rsidR="005F1F8E" w:rsidRPr="00FA4E82">
        <w:t>of Biomedical</w:t>
      </w:r>
      <w:r w:rsidRPr="00FA4E82">
        <w:t xml:space="preserve">   Research Foundation, Bangladesh (Ref. no: BRF/ERB/2018/004). Trained enumerators first approached and explained the study purpose and </w:t>
      </w:r>
      <w:r w:rsidR="005F1F8E" w:rsidRPr="00FA4E82">
        <w:t>nature to</w:t>
      </w:r>
      <w:r w:rsidRPr="00FA4E82">
        <w:t xml:space="preserve"> the prospective participants and the study questionnaire was shared or discussed with them. Informed written consent was obtained from all the participants, and confidentiality was maintained during and after the data collection.</w:t>
      </w:r>
    </w:p>
    <w:p w14:paraId="1836304C" w14:textId="28DF84E3" w:rsidR="00491711" w:rsidRPr="00FA4E82" w:rsidRDefault="00491711" w:rsidP="00D34438">
      <w:pPr>
        <w:spacing w:line="480" w:lineRule="auto"/>
        <w:jc w:val="both"/>
      </w:pPr>
    </w:p>
    <w:p w14:paraId="30FE6EE3" w14:textId="6B22AE06" w:rsidR="00BA1429" w:rsidRPr="00FA4E82" w:rsidRDefault="00BA1429" w:rsidP="00D34438">
      <w:pPr>
        <w:spacing w:line="480" w:lineRule="auto"/>
        <w:jc w:val="both"/>
      </w:pPr>
    </w:p>
    <w:p w14:paraId="2A4F9E38" w14:textId="5380E367" w:rsidR="00AB7CF0" w:rsidRPr="00FA4E82" w:rsidRDefault="00166F13" w:rsidP="00D34438">
      <w:pPr>
        <w:pStyle w:val="Heading1"/>
        <w:spacing w:line="480" w:lineRule="auto"/>
        <w:jc w:val="both"/>
      </w:pPr>
      <w:r w:rsidRPr="00FA4E82">
        <w:t>Result</w:t>
      </w:r>
      <w:r w:rsidR="008D4D56">
        <w:t>s</w:t>
      </w:r>
      <w:r w:rsidRPr="00FA4E82">
        <w:t>:</w:t>
      </w:r>
    </w:p>
    <w:p w14:paraId="46765118" w14:textId="2CCCF9E4" w:rsidR="00446927" w:rsidRPr="00FA4E82" w:rsidRDefault="0059603D" w:rsidP="00D34438">
      <w:pPr>
        <w:spacing w:line="480" w:lineRule="auto"/>
        <w:jc w:val="both"/>
      </w:pPr>
      <w:r w:rsidRPr="00FA4E82">
        <w:t>The majority of the 512 respondents (91</w:t>
      </w:r>
      <w:r w:rsidR="00D82CD4" w:rsidRPr="00FA4E82">
        <w:t>%</w:t>
      </w:r>
      <w:r w:rsidRPr="00FA4E82">
        <w:t xml:space="preserve">) were students, while roughly 9% were teachers. More than 90% of those who took part in the study were between the ages of 18 and 30, with just a small number over the age of 30. Smoking was not a common practice among the participants, since </w:t>
      </w:r>
      <w:r w:rsidR="002362DE" w:rsidRPr="00FA4E82">
        <w:t>more than 97% identified themselves as non-smokers</w:t>
      </w:r>
      <w:r w:rsidRPr="00FA4E82">
        <w:t>.</w:t>
      </w:r>
      <w:r w:rsidR="002362DE" w:rsidRPr="00FA4E82">
        <w:t xml:space="preserve"> </w:t>
      </w:r>
      <w:r w:rsidR="00B00B8C" w:rsidRPr="00FA4E82">
        <w:t>The mean duration of formal education as reported by the respondents was 11.34 (SD of 3.66)</w:t>
      </w:r>
      <w:r w:rsidR="002362DE" w:rsidRPr="00FA4E82">
        <w:t xml:space="preserve"> </w:t>
      </w:r>
      <w:r w:rsidR="00B00B8C" w:rsidRPr="00FA4E82">
        <w:t>(</w:t>
      </w:r>
      <w:r w:rsidR="00B00B8C" w:rsidRPr="00FA4E82">
        <w:rPr>
          <w:b/>
        </w:rPr>
        <w:t>Table 1</w:t>
      </w:r>
      <w:r w:rsidR="00B00B8C" w:rsidRPr="00FA4E82">
        <w:t>).</w:t>
      </w:r>
      <w:r w:rsidR="00446927" w:rsidRPr="00FA4E82">
        <w:t xml:space="preserve"> Despite th</w:t>
      </w:r>
      <w:r w:rsidR="002362DE" w:rsidRPr="00FA4E82">
        <w:t>e</w:t>
      </w:r>
      <w:r w:rsidR="00446927" w:rsidRPr="00FA4E82">
        <w:t xml:space="preserve"> educational exposure,</w:t>
      </w:r>
      <w:r w:rsidR="00B00B8C" w:rsidRPr="00FA4E82">
        <w:t xml:space="preserve"> about 76% of the respondents did not know about the common blood groups and </w:t>
      </w:r>
      <w:r w:rsidR="00446927" w:rsidRPr="00FA4E82">
        <w:t>67% of the</w:t>
      </w:r>
      <w:r w:rsidR="00B00B8C" w:rsidRPr="00FA4E82">
        <w:t xml:space="preserve">m </w:t>
      </w:r>
      <w:r w:rsidR="00446927" w:rsidRPr="00FA4E82">
        <w:t>did not know their blood group (</w:t>
      </w:r>
      <w:r w:rsidR="00446927" w:rsidRPr="00FA4E82">
        <w:rPr>
          <w:b/>
        </w:rPr>
        <w:t>Fig 1</w:t>
      </w:r>
      <w:r w:rsidR="00446927" w:rsidRPr="00FA4E82">
        <w:t>)</w:t>
      </w:r>
      <w:r w:rsidR="00534F98" w:rsidRPr="00FA4E82">
        <w:t>.</w:t>
      </w:r>
    </w:p>
    <w:p w14:paraId="44FDC328" w14:textId="77777777" w:rsidR="00E771E1" w:rsidRPr="00FA4E82" w:rsidRDefault="00E771E1" w:rsidP="00FA4E82"/>
    <w:p w14:paraId="2C195B22" w14:textId="63C9FD84" w:rsidR="00D84358" w:rsidRPr="00FA4E82" w:rsidRDefault="00D84358" w:rsidP="00FA4E82"/>
    <w:p w14:paraId="0F6564B5" w14:textId="0D5EDE74" w:rsidR="00D84358" w:rsidRPr="00FA4E82" w:rsidRDefault="00D84358" w:rsidP="00D30B6A">
      <w:pPr>
        <w:jc w:val="center"/>
        <w:rPr>
          <w:b/>
          <w:bCs/>
        </w:rPr>
      </w:pPr>
      <w:r w:rsidRPr="00FA4E82">
        <w:rPr>
          <w:b/>
          <w:bCs/>
        </w:rPr>
        <w:t>Table 1:</w:t>
      </w:r>
      <w:r w:rsidRPr="00FA4E82">
        <w:t xml:space="preserve"> </w:t>
      </w:r>
      <w:r w:rsidRPr="00FA4E82">
        <w:rPr>
          <w:b/>
          <w:bCs/>
        </w:rPr>
        <w:t>Respondent characteristics or background</w:t>
      </w:r>
    </w:p>
    <w:p w14:paraId="3FD52F9F" w14:textId="77777777" w:rsidR="00D84358" w:rsidRPr="00FA4E82" w:rsidRDefault="00D84358" w:rsidP="00FA4E82">
      <w:pPr>
        <w:rPr>
          <w:highlight w:val="yellow"/>
        </w:rPr>
      </w:pPr>
    </w:p>
    <w:tbl>
      <w:tblPr>
        <w:tblW w:w="33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125"/>
        <w:gridCol w:w="2183"/>
      </w:tblGrid>
      <w:tr w:rsidR="00D84358" w:rsidRPr="00FA4E82" w14:paraId="27012E8A" w14:textId="77777777" w:rsidTr="007749D1">
        <w:trPr>
          <w:trHeight w:val="161"/>
          <w:jc w:val="center"/>
        </w:trPr>
        <w:tc>
          <w:tcPr>
            <w:tcW w:w="3270" w:type="pct"/>
            <w:tcBorders>
              <w:bottom w:val="single" w:sz="4" w:space="0" w:color="auto"/>
            </w:tcBorders>
            <w:shd w:val="clear" w:color="auto" w:fill="auto"/>
            <w:tcMar>
              <w:top w:w="100" w:type="dxa"/>
              <w:left w:w="100" w:type="dxa"/>
              <w:bottom w:w="100" w:type="dxa"/>
              <w:right w:w="100" w:type="dxa"/>
            </w:tcMar>
            <w:vAlign w:val="center"/>
          </w:tcPr>
          <w:p w14:paraId="7090C59E" w14:textId="77777777" w:rsidR="00D84358" w:rsidRPr="00ED06A7" w:rsidRDefault="00D84358" w:rsidP="00FA4E82">
            <w:pPr>
              <w:rPr>
                <w:b/>
                <w:bCs/>
              </w:rPr>
            </w:pPr>
            <w:r w:rsidRPr="00ED06A7">
              <w:rPr>
                <w:b/>
                <w:bCs/>
              </w:rPr>
              <w:t>Variables</w:t>
            </w:r>
          </w:p>
        </w:tc>
        <w:tc>
          <w:tcPr>
            <w:tcW w:w="1730" w:type="pct"/>
            <w:tcBorders>
              <w:bottom w:val="single" w:sz="4" w:space="0" w:color="auto"/>
            </w:tcBorders>
            <w:shd w:val="clear" w:color="auto" w:fill="auto"/>
            <w:tcMar>
              <w:top w:w="100" w:type="dxa"/>
              <w:left w:w="100" w:type="dxa"/>
              <w:bottom w:w="100" w:type="dxa"/>
              <w:right w:w="100" w:type="dxa"/>
            </w:tcMar>
            <w:vAlign w:val="center"/>
          </w:tcPr>
          <w:p w14:paraId="7CFA3CF3" w14:textId="77777777" w:rsidR="00D84358" w:rsidRPr="00ED06A7" w:rsidRDefault="00D84358" w:rsidP="00FA4E82">
            <w:pPr>
              <w:rPr>
                <w:b/>
                <w:bCs/>
              </w:rPr>
            </w:pPr>
            <w:r w:rsidRPr="00ED06A7">
              <w:rPr>
                <w:b/>
                <w:bCs/>
              </w:rPr>
              <w:t>n (%)</w:t>
            </w:r>
          </w:p>
        </w:tc>
      </w:tr>
      <w:tr w:rsidR="00D84358" w:rsidRPr="00FA4E82" w14:paraId="47D19866" w14:textId="77777777" w:rsidTr="007749D1">
        <w:trPr>
          <w:trHeight w:val="161"/>
          <w:jc w:val="center"/>
        </w:trPr>
        <w:tc>
          <w:tcPr>
            <w:tcW w:w="3270" w:type="pct"/>
            <w:tcBorders>
              <w:right w:val="nil"/>
            </w:tcBorders>
            <w:shd w:val="clear" w:color="auto" w:fill="auto"/>
            <w:tcMar>
              <w:top w:w="100" w:type="dxa"/>
              <w:left w:w="100" w:type="dxa"/>
              <w:bottom w:w="100" w:type="dxa"/>
              <w:right w:w="100" w:type="dxa"/>
            </w:tcMar>
            <w:vAlign w:val="center"/>
          </w:tcPr>
          <w:p w14:paraId="73632C23" w14:textId="77777777" w:rsidR="00D84358" w:rsidRPr="00ED06A7" w:rsidRDefault="00D84358" w:rsidP="00FA4E82">
            <w:pPr>
              <w:rPr>
                <w:b/>
                <w:bCs/>
              </w:rPr>
            </w:pPr>
            <w:r w:rsidRPr="00ED06A7">
              <w:rPr>
                <w:b/>
                <w:bCs/>
              </w:rPr>
              <w:t>Type of respondent</w:t>
            </w:r>
          </w:p>
        </w:tc>
        <w:tc>
          <w:tcPr>
            <w:tcW w:w="1730" w:type="pct"/>
            <w:tcBorders>
              <w:left w:val="nil"/>
            </w:tcBorders>
            <w:shd w:val="clear" w:color="auto" w:fill="auto"/>
            <w:tcMar>
              <w:top w:w="100" w:type="dxa"/>
              <w:left w:w="100" w:type="dxa"/>
              <w:bottom w:w="100" w:type="dxa"/>
              <w:right w:w="100" w:type="dxa"/>
            </w:tcMar>
            <w:vAlign w:val="center"/>
          </w:tcPr>
          <w:p w14:paraId="3EA129E9" w14:textId="77777777" w:rsidR="00D84358" w:rsidRPr="00FA4E82" w:rsidRDefault="00D84358" w:rsidP="00FA4E82"/>
        </w:tc>
      </w:tr>
      <w:tr w:rsidR="00D84358" w:rsidRPr="00FA4E82" w14:paraId="1AEAFCCB" w14:textId="77777777" w:rsidTr="007749D1">
        <w:trPr>
          <w:trHeight w:val="173"/>
          <w:jc w:val="center"/>
        </w:trPr>
        <w:tc>
          <w:tcPr>
            <w:tcW w:w="3270" w:type="pct"/>
            <w:shd w:val="clear" w:color="auto" w:fill="auto"/>
            <w:tcMar>
              <w:top w:w="100" w:type="dxa"/>
              <w:left w:w="100" w:type="dxa"/>
              <w:bottom w:w="100" w:type="dxa"/>
              <w:right w:w="100" w:type="dxa"/>
            </w:tcMar>
            <w:vAlign w:val="center"/>
          </w:tcPr>
          <w:p w14:paraId="4ED06934" w14:textId="77777777" w:rsidR="00D84358" w:rsidRPr="00FA4E82" w:rsidRDefault="00D84358" w:rsidP="00FA4E82">
            <w:r w:rsidRPr="00FA4E82">
              <w:t xml:space="preserve">Students </w:t>
            </w:r>
          </w:p>
        </w:tc>
        <w:tc>
          <w:tcPr>
            <w:tcW w:w="1730" w:type="pct"/>
            <w:shd w:val="clear" w:color="auto" w:fill="auto"/>
            <w:tcMar>
              <w:top w:w="100" w:type="dxa"/>
              <w:left w:w="100" w:type="dxa"/>
              <w:bottom w:w="100" w:type="dxa"/>
              <w:right w:w="100" w:type="dxa"/>
            </w:tcMar>
            <w:vAlign w:val="center"/>
          </w:tcPr>
          <w:p w14:paraId="2C60DC2A" w14:textId="77777777" w:rsidR="00D84358" w:rsidRPr="00FA4E82" w:rsidRDefault="00D84358" w:rsidP="00FA4E82">
            <w:r w:rsidRPr="00FA4E82">
              <w:t>467 (91.2%)</w:t>
            </w:r>
          </w:p>
        </w:tc>
      </w:tr>
      <w:tr w:rsidR="00D84358" w:rsidRPr="00FA4E82" w14:paraId="47F23223" w14:textId="77777777" w:rsidTr="007749D1">
        <w:trPr>
          <w:trHeight w:val="161"/>
          <w:jc w:val="center"/>
        </w:trPr>
        <w:tc>
          <w:tcPr>
            <w:tcW w:w="3270" w:type="pct"/>
            <w:tcBorders>
              <w:bottom w:val="single" w:sz="4" w:space="0" w:color="auto"/>
            </w:tcBorders>
            <w:shd w:val="clear" w:color="auto" w:fill="auto"/>
            <w:tcMar>
              <w:top w:w="100" w:type="dxa"/>
              <w:left w:w="100" w:type="dxa"/>
              <w:bottom w:w="100" w:type="dxa"/>
              <w:right w:w="100" w:type="dxa"/>
            </w:tcMar>
            <w:vAlign w:val="center"/>
          </w:tcPr>
          <w:p w14:paraId="43F0C0CD" w14:textId="77777777" w:rsidR="00D84358" w:rsidRPr="00FA4E82" w:rsidRDefault="00D84358" w:rsidP="00FA4E82">
            <w:r w:rsidRPr="00FA4E82">
              <w:t xml:space="preserve">Teachers </w:t>
            </w:r>
          </w:p>
        </w:tc>
        <w:tc>
          <w:tcPr>
            <w:tcW w:w="1730" w:type="pct"/>
            <w:tcBorders>
              <w:bottom w:val="single" w:sz="4" w:space="0" w:color="auto"/>
            </w:tcBorders>
            <w:shd w:val="clear" w:color="auto" w:fill="auto"/>
            <w:tcMar>
              <w:top w:w="100" w:type="dxa"/>
              <w:left w:w="100" w:type="dxa"/>
              <w:bottom w:w="100" w:type="dxa"/>
              <w:right w:w="100" w:type="dxa"/>
            </w:tcMar>
            <w:vAlign w:val="center"/>
          </w:tcPr>
          <w:p w14:paraId="06215623" w14:textId="77777777" w:rsidR="00D84358" w:rsidRPr="00FA4E82" w:rsidRDefault="00D84358" w:rsidP="00FA4E82">
            <w:r w:rsidRPr="00FA4E82">
              <w:t>45 (8.8%)</w:t>
            </w:r>
          </w:p>
        </w:tc>
      </w:tr>
      <w:tr w:rsidR="00D84358" w:rsidRPr="00FA4E82" w14:paraId="4DB199D4" w14:textId="77777777" w:rsidTr="007749D1">
        <w:trPr>
          <w:trHeight w:val="161"/>
          <w:jc w:val="center"/>
        </w:trPr>
        <w:tc>
          <w:tcPr>
            <w:tcW w:w="3270" w:type="pct"/>
            <w:tcBorders>
              <w:right w:val="nil"/>
            </w:tcBorders>
            <w:shd w:val="clear" w:color="auto" w:fill="auto"/>
            <w:tcMar>
              <w:top w:w="100" w:type="dxa"/>
              <w:left w:w="100" w:type="dxa"/>
              <w:bottom w:w="100" w:type="dxa"/>
              <w:right w:w="100" w:type="dxa"/>
            </w:tcMar>
            <w:vAlign w:val="center"/>
          </w:tcPr>
          <w:p w14:paraId="317A561D" w14:textId="77777777" w:rsidR="00D84358" w:rsidRPr="00ED06A7" w:rsidRDefault="00D84358" w:rsidP="00FA4E82">
            <w:pPr>
              <w:rPr>
                <w:b/>
                <w:bCs/>
              </w:rPr>
            </w:pPr>
            <w:r w:rsidRPr="00ED06A7">
              <w:rPr>
                <w:b/>
                <w:bCs/>
              </w:rPr>
              <w:lastRenderedPageBreak/>
              <w:t>Age</w:t>
            </w:r>
          </w:p>
        </w:tc>
        <w:tc>
          <w:tcPr>
            <w:tcW w:w="1730" w:type="pct"/>
            <w:tcBorders>
              <w:left w:val="nil"/>
            </w:tcBorders>
            <w:shd w:val="clear" w:color="auto" w:fill="auto"/>
            <w:tcMar>
              <w:top w:w="100" w:type="dxa"/>
              <w:left w:w="100" w:type="dxa"/>
              <w:bottom w:w="100" w:type="dxa"/>
              <w:right w:w="100" w:type="dxa"/>
            </w:tcMar>
            <w:vAlign w:val="center"/>
          </w:tcPr>
          <w:p w14:paraId="3D465181" w14:textId="77777777" w:rsidR="00D84358" w:rsidRPr="00FA4E82" w:rsidRDefault="00D84358" w:rsidP="00FA4E82"/>
        </w:tc>
      </w:tr>
      <w:tr w:rsidR="00D84358" w:rsidRPr="00FA4E82" w14:paraId="0F32110D" w14:textId="77777777" w:rsidTr="007749D1">
        <w:trPr>
          <w:trHeight w:val="173"/>
          <w:jc w:val="center"/>
        </w:trPr>
        <w:tc>
          <w:tcPr>
            <w:tcW w:w="3270" w:type="pct"/>
            <w:shd w:val="clear" w:color="auto" w:fill="auto"/>
            <w:tcMar>
              <w:top w:w="100" w:type="dxa"/>
              <w:left w:w="100" w:type="dxa"/>
              <w:bottom w:w="100" w:type="dxa"/>
              <w:right w:w="100" w:type="dxa"/>
            </w:tcMar>
            <w:vAlign w:val="center"/>
          </w:tcPr>
          <w:p w14:paraId="31673D4C" w14:textId="77777777" w:rsidR="00D84358" w:rsidRPr="00FA4E82" w:rsidRDefault="00D84358" w:rsidP="00FA4E82">
            <w:r w:rsidRPr="00FA4E82">
              <w:t>16-17</w:t>
            </w:r>
          </w:p>
        </w:tc>
        <w:tc>
          <w:tcPr>
            <w:tcW w:w="1730" w:type="pct"/>
            <w:shd w:val="clear" w:color="auto" w:fill="auto"/>
            <w:tcMar>
              <w:top w:w="100" w:type="dxa"/>
              <w:left w:w="100" w:type="dxa"/>
              <w:bottom w:w="100" w:type="dxa"/>
              <w:right w:w="100" w:type="dxa"/>
            </w:tcMar>
            <w:vAlign w:val="center"/>
          </w:tcPr>
          <w:p w14:paraId="60A759EF" w14:textId="77777777" w:rsidR="00D84358" w:rsidRPr="00FA4E82" w:rsidRDefault="00D84358" w:rsidP="00FA4E82">
            <w:r w:rsidRPr="00FA4E82">
              <w:t>27 (5.3%)</w:t>
            </w:r>
          </w:p>
        </w:tc>
      </w:tr>
      <w:tr w:rsidR="00D84358" w:rsidRPr="00FA4E82" w14:paraId="602AB8F6" w14:textId="77777777" w:rsidTr="007749D1">
        <w:trPr>
          <w:trHeight w:val="161"/>
          <w:jc w:val="center"/>
        </w:trPr>
        <w:tc>
          <w:tcPr>
            <w:tcW w:w="3270" w:type="pct"/>
            <w:shd w:val="clear" w:color="auto" w:fill="auto"/>
            <w:tcMar>
              <w:top w:w="100" w:type="dxa"/>
              <w:left w:w="100" w:type="dxa"/>
              <w:bottom w:w="100" w:type="dxa"/>
              <w:right w:w="100" w:type="dxa"/>
            </w:tcMar>
            <w:vAlign w:val="center"/>
          </w:tcPr>
          <w:p w14:paraId="0EC4D06E" w14:textId="77777777" w:rsidR="00D84358" w:rsidRPr="00FA4E82" w:rsidRDefault="00D84358" w:rsidP="00FA4E82">
            <w:r w:rsidRPr="00FA4E82">
              <w:t>18-30</w:t>
            </w:r>
          </w:p>
        </w:tc>
        <w:tc>
          <w:tcPr>
            <w:tcW w:w="1730" w:type="pct"/>
            <w:shd w:val="clear" w:color="auto" w:fill="auto"/>
            <w:tcMar>
              <w:top w:w="100" w:type="dxa"/>
              <w:left w:w="100" w:type="dxa"/>
              <w:bottom w:w="100" w:type="dxa"/>
              <w:right w:w="100" w:type="dxa"/>
            </w:tcMar>
            <w:vAlign w:val="center"/>
          </w:tcPr>
          <w:p w14:paraId="2F7CC1FC" w14:textId="77777777" w:rsidR="00D84358" w:rsidRPr="00FA4E82" w:rsidRDefault="00D84358" w:rsidP="00FA4E82">
            <w:r w:rsidRPr="00FA4E82">
              <w:t>473 (92.4%)</w:t>
            </w:r>
          </w:p>
        </w:tc>
      </w:tr>
      <w:tr w:rsidR="00D84358" w:rsidRPr="00FA4E82" w14:paraId="1D8F43AF" w14:textId="77777777" w:rsidTr="007749D1">
        <w:trPr>
          <w:trHeight w:val="161"/>
          <w:jc w:val="center"/>
        </w:trPr>
        <w:tc>
          <w:tcPr>
            <w:tcW w:w="3270" w:type="pct"/>
            <w:shd w:val="clear" w:color="auto" w:fill="auto"/>
            <w:tcMar>
              <w:top w:w="100" w:type="dxa"/>
              <w:left w:w="100" w:type="dxa"/>
              <w:bottom w:w="100" w:type="dxa"/>
              <w:right w:w="100" w:type="dxa"/>
            </w:tcMar>
            <w:vAlign w:val="center"/>
          </w:tcPr>
          <w:p w14:paraId="62069C18" w14:textId="77777777" w:rsidR="00D84358" w:rsidRPr="00FA4E82" w:rsidRDefault="00D84358" w:rsidP="00FA4E82">
            <w:r w:rsidRPr="00FA4E82">
              <w:t>31-40</w:t>
            </w:r>
          </w:p>
        </w:tc>
        <w:tc>
          <w:tcPr>
            <w:tcW w:w="1730" w:type="pct"/>
            <w:shd w:val="clear" w:color="auto" w:fill="auto"/>
            <w:tcMar>
              <w:top w:w="100" w:type="dxa"/>
              <w:left w:w="100" w:type="dxa"/>
              <w:bottom w:w="100" w:type="dxa"/>
              <w:right w:w="100" w:type="dxa"/>
            </w:tcMar>
            <w:vAlign w:val="center"/>
          </w:tcPr>
          <w:p w14:paraId="329F1FAF" w14:textId="77777777" w:rsidR="00D84358" w:rsidRPr="00FA4E82" w:rsidRDefault="00D84358" w:rsidP="00FA4E82">
            <w:r w:rsidRPr="00FA4E82">
              <w:t>10 (2.0%)</w:t>
            </w:r>
          </w:p>
        </w:tc>
      </w:tr>
      <w:tr w:rsidR="00D84358" w:rsidRPr="00FA4E82" w14:paraId="5E5468FA" w14:textId="77777777" w:rsidTr="000A7973">
        <w:trPr>
          <w:trHeight w:val="173"/>
          <w:jc w:val="center"/>
        </w:trPr>
        <w:tc>
          <w:tcPr>
            <w:tcW w:w="3270" w:type="pct"/>
            <w:tcBorders>
              <w:bottom w:val="single" w:sz="4" w:space="0" w:color="auto"/>
            </w:tcBorders>
            <w:shd w:val="clear" w:color="auto" w:fill="auto"/>
            <w:tcMar>
              <w:top w:w="100" w:type="dxa"/>
              <w:left w:w="100" w:type="dxa"/>
              <w:bottom w:w="100" w:type="dxa"/>
              <w:right w:w="100" w:type="dxa"/>
            </w:tcMar>
            <w:vAlign w:val="center"/>
          </w:tcPr>
          <w:p w14:paraId="1C245283" w14:textId="77777777" w:rsidR="00D84358" w:rsidRPr="00FA4E82" w:rsidRDefault="00D84358" w:rsidP="00FA4E82">
            <w:r w:rsidRPr="00FA4E82">
              <w:t>&gt;40</w:t>
            </w:r>
          </w:p>
        </w:tc>
        <w:tc>
          <w:tcPr>
            <w:tcW w:w="1730" w:type="pct"/>
            <w:tcBorders>
              <w:bottom w:val="single" w:sz="4" w:space="0" w:color="auto"/>
            </w:tcBorders>
            <w:shd w:val="clear" w:color="auto" w:fill="auto"/>
            <w:tcMar>
              <w:top w:w="100" w:type="dxa"/>
              <w:left w:w="100" w:type="dxa"/>
              <w:bottom w:w="100" w:type="dxa"/>
              <w:right w:w="100" w:type="dxa"/>
            </w:tcMar>
            <w:vAlign w:val="center"/>
          </w:tcPr>
          <w:p w14:paraId="387E3F6F" w14:textId="77777777" w:rsidR="00D84358" w:rsidRPr="00FA4E82" w:rsidRDefault="00D84358" w:rsidP="00FA4E82">
            <w:r w:rsidRPr="00FA4E82">
              <w:t>2 (0.4%)</w:t>
            </w:r>
          </w:p>
        </w:tc>
      </w:tr>
      <w:tr w:rsidR="00D84358" w:rsidRPr="00FA4E82" w14:paraId="2FD6F1FC" w14:textId="77777777" w:rsidTr="000A7973">
        <w:trPr>
          <w:trHeight w:val="161"/>
          <w:jc w:val="center"/>
        </w:trPr>
        <w:tc>
          <w:tcPr>
            <w:tcW w:w="3270" w:type="pct"/>
            <w:tcBorders>
              <w:right w:val="nil"/>
            </w:tcBorders>
            <w:shd w:val="clear" w:color="auto" w:fill="auto"/>
            <w:tcMar>
              <w:top w:w="100" w:type="dxa"/>
              <w:left w:w="100" w:type="dxa"/>
              <w:bottom w:w="100" w:type="dxa"/>
              <w:right w:w="100" w:type="dxa"/>
            </w:tcMar>
            <w:vAlign w:val="center"/>
          </w:tcPr>
          <w:p w14:paraId="674C2EFC" w14:textId="77777777" w:rsidR="00D84358" w:rsidRPr="00ED06A7" w:rsidRDefault="00D84358" w:rsidP="00FA4E82">
            <w:pPr>
              <w:rPr>
                <w:b/>
                <w:bCs/>
              </w:rPr>
            </w:pPr>
            <w:r w:rsidRPr="00ED06A7">
              <w:rPr>
                <w:b/>
                <w:bCs/>
              </w:rPr>
              <w:t>Years of Education</w:t>
            </w:r>
          </w:p>
        </w:tc>
        <w:tc>
          <w:tcPr>
            <w:tcW w:w="1730" w:type="pct"/>
            <w:tcBorders>
              <w:left w:val="nil"/>
            </w:tcBorders>
            <w:shd w:val="clear" w:color="auto" w:fill="auto"/>
            <w:tcMar>
              <w:top w:w="100" w:type="dxa"/>
              <w:left w:w="100" w:type="dxa"/>
              <w:bottom w:w="100" w:type="dxa"/>
              <w:right w:w="100" w:type="dxa"/>
            </w:tcMar>
            <w:vAlign w:val="center"/>
          </w:tcPr>
          <w:p w14:paraId="70B37686" w14:textId="77777777" w:rsidR="00D84358" w:rsidRPr="00FA4E82" w:rsidRDefault="00D84358" w:rsidP="00FA4E82"/>
        </w:tc>
      </w:tr>
      <w:tr w:rsidR="00D84358" w:rsidRPr="00FA4E82" w14:paraId="42193179" w14:textId="77777777" w:rsidTr="007749D1">
        <w:trPr>
          <w:trHeight w:val="161"/>
          <w:jc w:val="center"/>
        </w:trPr>
        <w:tc>
          <w:tcPr>
            <w:tcW w:w="3270" w:type="pct"/>
            <w:shd w:val="clear" w:color="auto" w:fill="auto"/>
            <w:tcMar>
              <w:top w:w="100" w:type="dxa"/>
              <w:left w:w="100" w:type="dxa"/>
              <w:bottom w:w="100" w:type="dxa"/>
              <w:right w:w="100" w:type="dxa"/>
            </w:tcMar>
            <w:vAlign w:val="center"/>
          </w:tcPr>
          <w:p w14:paraId="640E1B66" w14:textId="77777777" w:rsidR="00D84358" w:rsidRPr="00FA4E82" w:rsidRDefault="00D84358" w:rsidP="00FA4E82">
            <w:r w:rsidRPr="00FA4E82">
              <w:t>Mean (SD)</w:t>
            </w:r>
          </w:p>
        </w:tc>
        <w:tc>
          <w:tcPr>
            <w:tcW w:w="1730" w:type="pct"/>
            <w:shd w:val="clear" w:color="auto" w:fill="auto"/>
            <w:tcMar>
              <w:top w:w="100" w:type="dxa"/>
              <w:left w:w="100" w:type="dxa"/>
              <w:bottom w:w="100" w:type="dxa"/>
              <w:right w:w="100" w:type="dxa"/>
            </w:tcMar>
            <w:vAlign w:val="center"/>
          </w:tcPr>
          <w:p w14:paraId="0C3E0381" w14:textId="77777777" w:rsidR="00D84358" w:rsidRPr="00FA4E82" w:rsidRDefault="00D84358" w:rsidP="00FA4E82">
            <w:r w:rsidRPr="00FA4E82">
              <w:t>11.34 (3.66)</w:t>
            </w:r>
          </w:p>
        </w:tc>
      </w:tr>
      <w:tr w:rsidR="00D84358" w:rsidRPr="00FA4E82" w14:paraId="47FFA15E" w14:textId="77777777" w:rsidTr="000A7973">
        <w:trPr>
          <w:trHeight w:val="173"/>
          <w:jc w:val="center"/>
        </w:trPr>
        <w:tc>
          <w:tcPr>
            <w:tcW w:w="3270" w:type="pct"/>
            <w:tcBorders>
              <w:bottom w:val="single" w:sz="4" w:space="0" w:color="auto"/>
            </w:tcBorders>
            <w:shd w:val="clear" w:color="auto" w:fill="auto"/>
            <w:tcMar>
              <w:top w:w="100" w:type="dxa"/>
              <w:left w:w="100" w:type="dxa"/>
              <w:bottom w:w="100" w:type="dxa"/>
              <w:right w:w="100" w:type="dxa"/>
            </w:tcMar>
            <w:vAlign w:val="center"/>
          </w:tcPr>
          <w:p w14:paraId="5B8BBEFB" w14:textId="77777777" w:rsidR="00D84358" w:rsidRPr="00FA4E82" w:rsidRDefault="00D84358" w:rsidP="00FA4E82">
            <w:r w:rsidRPr="00FA4E82">
              <w:t>Median (IQR)</w:t>
            </w:r>
          </w:p>
        </w:tc>
        <w:tc>
          <w:tcPr>
            <w:tcW w:w="1730" w:type="pct"/>
            <w:tcBorders>
              <w:bottom w:val="single" w:sz="4" w:space="0" w:color="auto"/>
            </w:tcBorders>
            <w:shd w:val="clear" w:color="auto" w:fill="auto"/>
            <w:tcMar>
              <w:top w:w="100" w:type="dxa"/>
              <w:left w:w="100" w:type="dxa"/>
              <w:bottom w:w="100" w:type="dxa"/>
              <w:right w:w="100" w:type="dxa"/>
            </w:tcMar>
            <w:vAlign w:val="center"/>
          </w:tcPr>
          <w:p w14:paraId="1B2A7CBA" w14:textId="77777777" w:rsidR="00D84358" w:rsidRPr="00FA4E82" w:rsidRDefault="00D84358" w:rsidP="00FA4E82">
            <w:r w:rsidRPr="00FA4E82">
              <w:t>12 (4)</w:t>
            </w:r>
          </w:p>
        </w:tc>
      </w:tr>
      <w:tr w:rsidR="00D84358" w:rsidRPr="00FA4E82" w14:paraId="7F8E6D1E" w14:textId="77777777" w:rsidTr="000A7973">
        <w:trPr>
          <w:trHeight w:val="161"/>
          <w:jc w:val="center"/>
        </w:trPr>
        <w:tc>
          <w:tcPr>
            <w:tcW w:w="3270" w:type="pct"/>
            <w:tcBorders>
              <w:right w:val="nil"/>
            </w:tcBorders>
            <w:shd w:val="clear" w:color="auto" w:fill="auto"/>
            <w:tcMar>
              <w:top w:w="100" w:type="dxa"/>
              <w:left w:w="100" w:type="dxa"/>
              <w:bottom w:w="100" w:type="dxa"/>
              <w:right w:w="100" w:type="dxa"/>
            </w:tcMar>
            <w:vAlign w:val="center"/>
          </w:tcPr>
          <w:p w14:paraId="34DE7D06" w14:textId="6725FC71" w:rsidR="00D84358" w:rsidRPr="00ED06A7" w:rsidRDefault="00D84358" w:rsidP="00FA4E82">
            <w:pPr>
              <w:rPr>
                <w:b/>
                <w:bCs/>
              </w:rPr>
            </w:pPr>
            <w:r w:rsidRPr="00ED06A7">
              <w:rPr>
                <w:b/>
                <w:bCs/>
              </w:rPr>
              <w:t>Smoker</w:t>
            </w:r>
            <w:r w:rsidR="006461E2" w:rsidRPr="00ED06A7">
              <w:rPr>
                <w:b/>
                <w:bCs/>
              </w:rPr>
              <w:t xml:space="preserve"> </w:t>
            </w:r>
          </w:p>
        </w:tc>
        <w:tc>
          <w:tcPr>
            <w:tcW w:w="1730" w:type="pct"/>
            <w:tcBorders>
              <w:left w:val="nil"/>
            </w:tcBorders>
            <w:shd w:val="clear" w:color="auto" w:fill="auto"/>
            <w:tcMar>
              <w:top w:w="100" w:type="dxa"/>
              <w:left w:w="100" w:type="dxa"/>
              <w:bottom w:w="100" w:type="dxa"/>
              <w:right w:w="100" w:type="dxa"/>
            </w:tcMar>
            <w:vAlign w:val="center"/>
          </w:tcPr>
          <w:p w14:paraId="566F1BE8" w14:textId="77777777" w:rsidR="00D84358" w:rsidRPr="00FA4E82" w:rsidRDefault="00D84358" w:rsidP="00FA4E82"/>
        </w:tc>
      </w:tr>
      <w:tr w:rsidR="00D84358" w:rsidRPr="00FA4E82" w14:paraId="7DC854F2" w14:textId="77777777" w:rsidTr="007749D1">
        <w:trPr>
          <w:trHeight w:val="161"/>
          <w:jc w:val="center"/>
        </w:trPr>
        <w:tc>
          <w:tcPr>
            <w:tcW w:w="3270" w:type="pct"/>
            <w:shd w:val="clear" w:color="auto" w:fill="auto"/>
            <w:tcMar>
              <w:top w:w="100" w:type="dxa"/>
              <w:left w:w="100" w:type="dxa"/>
              <w:bottom w:w="100" w:type="dxa"/>
              <w:right w:w="100" w:type="dxa"/>
            </w:tcMar>
            <w:vAlign w:val="center"/>
          </w:tcPr>
          <w:p w14:paraId="15FD0FF0" w14:textId="77777777" w:rsidR="00D84358" w:rsidRPr="00FA4E82" w:rsidRDefault="00D84358" w:rsidP="00FA4E82">
            <w:r w:rsidRPr="00FA4E82">
              <w:t>Yes</w:t>
            </w:r>
          </w:p>
        </w:tc>
        <w:tc>
          <w:tcPr>
            <w:tcW w:w="1730" w:type="pct"/>
            <w:shd w:val="clear" w:color="auto" w:fill="auto"/>
            <w:tcMar>
              <w:top w:w="100" w:type="dxa"/>
              <w:left w:w="100" w:type="dxa"/>
              <w:bottom w:w="100" w:type="dxa"/>
              <w:right w:w="100" w:type="dxa"/>
            </w:tcMar>
            <w:vAlign w:val="center"/>
          </w:tcPr>
          <w:p w14:paraId="28591D5E" w14:textId="77777777" w:rsidR="00D84358" w:rsidRPr="00FA4E82" w:rsidRDefault="00D84358" w:rsidP="00FA4E82">
            <w:r w:rsidRPr="00FA4E82">
              <w:t>12 (2.3%)</w:t>
            </w:r>
          </w:p>
        </w:tc>
      </w:tr>
      <w:tr w:rsidR="00D84358" w:rsidRPr="00FA4E82" w14:paraId="4BC46EE2" w14:textId="77777777" w:rsidTr="007749D1">
        <w:trPr>
          <w:trHeight w:val="196"/>
          <w:jc w:val="center"/>
        </w:trPr>
        <w:tc>
          <w:tcPr>
            <w:tcW w:w="3270" w:type="pct"/>
            <w:shd w:val="clear" w:color="auto" w:fill="auto"/>
            <w:tcMar>
              <w:top w:w="100" w:type="dxa"/>
              <w:left w:w="100" w:type="dxa"/>
              <w:bottom w:w="100" w:type="dxa"/>
              <w:right w:w="100" w:type="dxa"/>
            </w:tcMar>
            <w:vAlign w:val="center"/>
          </w:tcPr>
          <w:p w14:paraId="096FB1CB" w14:textId="77777777" w:rsidR="00D84358" w:rsidRPr="00FA4E82" w:rsidRDefault="00D84358" w:rsidP="00FA4E82">
            <w:r w:rsidRPr="00FA4E82">
              <w:t xml:space="preserve">No </w:t>
            </w:r>
          </w:p>
        </w:tc>
        <w:tc>
          <w:tcPr>
            <w:tcW w:w="1730" w:type="pct"/>
            <w:shd w:val="clear" w:color="auto" w:fill="auto"/>
            <w:tcMar>
              <w:top w:w="100" w:type="dxa"/>
              <w:left w:w="100" w:type="dxa"/>
              <w:bottom w:w="100" w:type="dxa"/>
              <w:right w:w="100" w:type="dxa"/>
            </w:tcMar>
            <w:vAlign w:val="center"/>
          </w:tcPr>
          <w:p w14:paraId="1D045F30" w14:textId="77777777" w:rsidR="00D84358" w:rsidRPr="00FA4E82" w:rsidRDefault="00D84358" w:rsidP="00FA4E82">
            <w:r w:rsidRPr="00FA4E82">
              <w:t>500 (97.7%)</w:t>
            </w:r>
          </w:p>
        </w:tc>
      </w:tr>
    </w:tbl>
    <w:p w14:paraId="49DEA1A7" w14:textId="77777777" w:rsidR="00D84358" w:rsidRPr="00FA4E82" w:rsidRDefault="00D84358" w:rsidP="00FA4E82"/>
    <w:p w14:paraId="7CEC5D6E" w14:textId="77777777" w:rsidR="00D84358" w:rsidRPr="00FA4E82" w:rsidRDefault="00D84358" w:rsidP="00FA4E82"/>
    <w:p w14:paraId="4F6F748D" w14:textId="05E7754E" w:rsidR="009B38D0" w:rsidRPr="00FA4E82" w:rsidRDefault="00D84358" w:rsidP="00D34438">
      <w:pPr>
        <w:spacing w:line="480" w:lineRule="auto"/>
        <w:jc w:val="both"/>
      </w:pPr>
      <w:r w:rsidRPr="00FA4E82">
        <w:t xml:space="preserve">Among the respondents, </w:t>
      </w:r>
      <w:r w:rsidR="009B38D0" w:rsidRPr="00FA4E82">
        <w:t>about 92% of the respondents said they never donated blood to anyone.</w:t>
      </w:r>
    </w:p>
    <w:p w14:paraId="24B7062E" w14:textId="62D7ED1B" w:rsidR="00D84358" w:rsidRPr="00FA4E82" w:rsidRDefault="009B38D0" w:rsidP="00D34438">
      <w:pPr>
        <w:spacing w:line="480" w:lineRule="auto"/>
        <w:jc w:val="both"/>
      </w:pPr>
      <w:r w:rsidRPr="00FA4E82">
        <w:t xml:space="preserve">While </w:t>
      </w:r>
      <w:r w:rsidR="00D84358" w:rsidRPr="00FA4E82">
        <w:t>27% of the respondents reported that their relatives took blood from someone else, the rest reported that either</w:t>
      </w:r>
      <w:r w:rsidR="0019472F" w:rsidRPr="00FA4E82">
        <w:t xml:space="preserve"> the</w:t>
      </w:r>
      <w:r w:rsidR="00D84358" w:rsidRPr="00FA4E82">
        <w:t xml:space="preserve"> relative</w:t>
      </w:r>
      <w:r w:rsidR="0019472F" w:rsidRPr="00FA4E82">
        <w:t>s</w:t>
      </w:r>
      <w:r w:rsidR="00D84358" w:rsidRPr="00FA4E82">
        <w:t xml:space="preserve"> did not need </w:t>
      </w:r>
      <w:r w:rsidR="006E3B3F" w:rsidRPr="00FA4E82">
        <w:t xml:space="preserve">a </w:t>
      </w:r>
      <w:r w:rsidR="00D84358" w:rsidRPr="00FA4E82">
        <w:t>blood transfusion (33.5%</w:t>
      </w:r>
      <w:r w:rsidR="00DC2D32" w:rsidRPr="00FA4E82">
        <w:t>),</w:t>
      </w:r>
      <w:r w:rsidR="00D84358" w:rsidRPr="00FA4E82">
        <w:t xml:space="preserve"> or </w:t>
      </w:r>
      <w:r w:rsidR="0019472F" w:rsidRPr="00FA4E82">
        <w:t xml:space="preserve">they </w:t>
      </w:r>
      <w:r w:rsidR="002362DE" w:rsidRPr="00FA4E82">
        <w:t xml:space="preserve">were unaware </w:t>
      </w:r>
      <w:r w:rsidR="0019472F" w:rsidRPr="00FA4E82">
        <w:t>of</w:t>
      </w:r>
      <w:r w:rsidR="002362DE" w:rsidRPr="00FA4E82">
        <w:t xml:space="preserve"> it</w:t>
      </w:r>
      <w:r w:rsidR="00D84358" w:rsidRPr="00FA4E82">
        <w:t xml:space="preserve"> (39.6%). This is consistent with the fact that 61% said either they did not </w:t>
      </w:r>
      <w:r w:rsidR="00DC2D32" w:rsidRPr="00FA4E82">
        <w:t>hear,</w:t>
      </w:r>
      <w:r w:rsidR="00D84358" w:rsidRPr="00FA4E82">
        <w:t xml:space="preserve"> or they could not remember about any blood donation program. </w:t>
      </w:r>
      <w:bookmarkStart w:id="23" w:name="_Hlk69416406"/>
      <w:r w:rsidR="006D0293" w:rsidRPr="00FA4E82">
        <w:t>Furthermore, o</w:t>
      </w:r>
      <w:r w:rsidR="00D84358" w:rsidRPr="00FA4E82">
        <w:t>nly 11% responded that they were encouraged by organizations working on blood donation programs</w:t>
      </w:r>
      <w:r w:rsidR="002362DE" w:rsidRPr="00FA4E82">
        <w:t>.</w:t>
      </w:r>
      <w:r w:rsidR="00D84358" w:rsidRPr="00FA4E82">
        <w:t xml:space="preserve"> </w:t>
      </w:r>
      <w:bookmarkEnd w:id="23"/>
      <w:r w:rsidR="00D84358" w:rsidRPr="00FA4E82">
        <w:t xml:space="preserve">A total of only 22% </w:t>
      </w:r>
      <w:r w:rsidR="006B0E44" w:rsidRPr="00FA4E82">
        <w:t xml:space="preserve">of </w:t>
      </w:r>
      <w:r w:rsidR="00D84358" w:rsidRPr="00FA4E82">
        <w:t>respondents reported that they were approached by individuals to donate blood (</w:t>
      </w:r>
      <w:r w:rsidR="00D84358" w:rsidRPr="00FA4E82">
        <w:rPr>
          <w:b/>
        </w:rPr>
        <w:t>Table 2</w:t>
      </w:r>
      <w:r w:rsidR="00D84358" w:rsidRPr="00FA4E82">
        <w:t xml:space="preserve">). </w:t>
      </w:r>
    </w:p>
    <w:p w14:paraId="5622994E" w14:textId="68C92E2B" w:rsidR="00D84358" w:rsidRPr="00FA4E82" w:rsidRDefault="00D84358" w:rsidP="00D34438">
      <w:pPr>
        <w:spacing w:line="480" w:lineRule="auto"/>
      </w:pPr>
    </w:p>
    <w:p w14:paraId="08601F1B" w14:textId="77777777" w:rsidR="00D84358" w:rsidRPr="00FA4E82" w:rsidRDefault="00D84358" w:rsidP="00D30B6A">
      <w:pPr>
        <w:spacing w:line="480" w:lineRule="auto"/>
        <w:jc w:val="center"/>
      </w:pPr>
    </w:p>
    <w:p w14:paraId="6A95F326" w14:textId="77777777" w:rsidR="00D84358" w:rsidRPr="00FA4E82" w:rsidRDefault="00D84358" w:rsidP="00D30B6A">
      <w:pPr>
        <w:spacing w:line="480" w:lineRule="auto"/>
        <w:jc w:val="center"/>
      </w:pPr>
      <w:r w:rsidRPr="00FA4E82">
        <w:rPr>
          <w:b/>
          <w:bCs/>
        </w:rPr>
        <w:t>Figure 1:</w:t>
      </w:r>
      <w:r w:rsidRPr="00FA4E82">
        <w:t xml:space="preserve"> </w:t>
      </w:r>
      <w:r w:rsidRPr="00D30B6A">
        <w:rPr>
          <w:b/>
          <w:bCs/>
        </w:rPr>
        <w:t>Percentage of respondents aware of blood groups</w:t>
      </w:r>
    </w:p>
    <w:p w14:paraId="3E4AF655" w14:textId="77777777" w:rsidR="00446927" w:rsidRPr="00FA4E82" w:rsidRDefault="00446927" w:rsidP="00D34438">
      <w:pPr>
        <w:spacing w:line="480" w:lineRule="auto"/>
      </w:pPr>
    </w:p>
    <w:p w14:paraId="5CD8E67B" w14:textId="5B260F05" w:rsidR="00446927" w:rsidRPr="00FA4E82" w:rsidRDefault="000A1DD2" w:rsidP="00D34438">
      <w:pPr>
        <w:spacing w:line="480" w:lineRule="auto"/>
        <w:jc w:val="both"/>
      </w:pPr>
      <w:r w:rsidRPr="00FA4E82">
        <w:lastRenderedPageBreak/>
        <w:t>T</w:t>
      </w:r>
      <w:r w:rsidR="00446927" w:rsidRPr="00FA4E82">
        <w:t xml:space="preserve">hose who did not donate blood reported diverse types of </w:t>
      </w:r>
      <w:r w:rsidRPr="00FA4E82">
        <w:t xml:space="preserve">reasons. About 42% of the respondents reported that they did not know much about blood donation and 20% claimed they wanted to donate but did not have the chance. Moreover, 42% of the respondents said they had not thought about donating blood, and as many as 21.3% refrained from donation assuming that </w:t>
      </w:r>
      <w:r w:rsidR="007E2C33" w:rsidRPr="00FA4E82">
        <w:t xml:space="preserve">it might be harmful </w:t>
      </w:r>
      <w:r w:rsidR="0099126A" w:rsidRPr="00FA4E82">
        <w:t>to</w:t>
      </w:r>
      <w:r w:rsidR="007E2C33" w:rsidRPr="00FA4E82">
        <w:t xml:space="preserve"> health (21.3%)</w:t>
      </w:r>
      <w:r w:rsidRPr="00FA4E82">
        <w:t>. More than 16% were</w:t>
      </w:r>
      <w:r w:rsidR="00446927" w:rsidRPr="00FA4E82">
        <w:t xml:space="preserve"> </w:t>
      </w:r>
      <w:r w:rsidR="007E2C33" w:rsidRPr="00FA4E82">
        <w:t>scared of needle</w:t>
      </w:r>
      <w:r w:rsidR="0099126A" w:rsidRPr="00FA4E82">
        <w:t>s</w:t>
      </w:r>
      <w:r w:rsidR="007E2C33" w:rsidRPr="00FA4E82">
        <w:t>,</w:t>
      </w:r>
      <w:r w:rsidRPr="00FA4E82">
        <w:t xml:space="preserve"> with about 12% mentioning</w:t>
      </w:r>
      <w:r w:rsidR="007E2C33" w:rsidRPr="00FA4E82">
        <w:t xml:space="preserve"> </w:t>
      </w:r>
      <w:r w:rsidR="00446927" w:rsidRPr="00FA4E82">
        <w:t xml:space="preserve">health reasons, </w:t>
      </w:r>
      <w:r w:rsidRPr="00FA4E82">
        <w:t xml:space="preserve">5.5% </w:t>
      </w:r>
      <w:r w:rsidR="000972D3" w:rsidRPr="00FA4E82">
        <w:t>citing</w:t>
      </w:r>
      <w:r w:rsidRPr="00FA4E82">
        <w:t xml:space="preserve"> </w:t>
      </w:r>
      <w:r w:rsidR="00446927" w:rsidRPr="00FA4E82">
        <w:t>no financial benefit, and</w:t>
      </w:r>
      <w:r w:rsidRPr="00FA4E82">
        <w:t xml:space="preserve"> the rest 5.5% mentioned</w:t>
      </w:r>
      <w:r w:rsidR="00446927" w:rsidRPr="00FA4E82">
        <w:t xml:space="preserve"> other reasons</w:t>
      </w:r>
      <w:r w:rsidRPr="00FA4E82">
        <w:t xml:space="preserve"> </w:t>
      </w:r>
      <w:r w:rsidR="00446927" w:rsidRPr="00FA4E82">
        <w:t>(</w:t>
      </w:r>
      <w:r w:rsidR="00446927" w:rsidRPr="00FA4E82">
        <w:rPr>
          <w:b/>
        </w:rPr>
        <w:t>Fig 2</w:t>
      </w:r>
      <w:r w:rsidR="00446927" w:rsidRPr="00FA4E82">
        <w:t>).</w:t>
      </w:r>
    </w:p>
    <w:p w14:paraId="27BD2C12" w14:textId="7C4A43B1" w:rsidR="000B18C8" w:rsidRPr="00D30B6A" w:rsidRDefault="000B18C8" w:rsidP="00D30B6A">
      <w:pPr>
        <w:jc w:val="center"/>
        <w:rPr>
          <w:b/>
          <w:bCs/>
        </w:rPr>
      </w:pPr>
      <w:r w:rsidRPr="00D30B6A">
        <w:rPr>
          <w:b/>
          <w:bCs/>
        </w:rPr>
        <w:t xml:space="preserve">Table 2: Current practice </w:t>
      </w:r>
      <w:r w:rsidR="00FD4856" w:rsidRPr="00D30B6A">
        <w:rPr>
          <w:b/>
          <w:bCs/>
        </w:rPr>
        <w:t>regarding</w:t>
      </w:r>
      <w:r w:rsidRPr="00D30B6A">
        <w:rPr>
          <w:b/>
          <w:bCs/>
        </w:rPr>
        <w:t xml:space="preserve"> blood donation</w:t>
      </w:r>
    </w:p>
    <w:tbl>
      <w:tblPr>
        <w:tblpPr w:leftFromText="180" w:rightFromText="180" w:vertAnchor="text" w:horzAnchor="margin" w:tblpY="279"/>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6680"/>
        <w:gridCol w:w="2380"/>
      </w:tblGrid>
      <w:tr w:rsidR="00682CEF" w:rsidRPr="00FA4E82" w14:paraId="18630A17" w14:textId="77777777" w:rsidTr="000A7973">
        <w:trPr>
          <w:trHeight w:val="191"/>
        </w:trPr>
        <w:tc>
          <w:tcPr>
            <w:tcW w:w="6680" w:type="dxa"/>
            <w:tcBorders>
              <w:bottom w:val="single" w:sz="4" w:space="0" w:color="auto"/>
            </w:tcBorders>
            <w:shd w:val="clear" w:color="auto" w:fill="auto"/>
            <w:tcMar>
              <w:top w:w="100" w:type="dxa"/>
              <w:left w:w="100" w:type="dxa"/>
              <w:bottom w:w="100" w:type="dxa"/>
              <w:right w:w="100" w:type="dxa"/>
            </w:tcMar>
          </w:tcPr>
          <w:p w14:paraId="33C02977" w14:textId="77777777" w:rsidR="00682CEF" w:rsidRPr="00ED06A7" w:rsidRDefault="00682CEF" w:rsidP="00FA4E82">
            <w:pPr>
              <w:rPr>
                <w:b/>
                <w:bCs/>
              </w:rPr>
            </w:pPr>
            <w:r w:rsidRPr="00ED06A7">
              <w:rPr>
                <w:b/>
                <w:bCs/>
              </w:rPr>
              <w:t xml:space="preserve">Variables </w:t>
            </w:r>
          </w:p>
        </w:tc>
        <w:tc>
          <w:tcPr>
            <w:tcW w:w="2380" w:type="dxa"/>
            <w:tcBorders>
              <w:bottom w:val="single" w:sz="4" w:space="0" w:color="auto"/>
            </w:tcBorders>
            <w:shd w:val="clear" w:color="auto" w:fill="auto"/>
            <w:tcMar>
              <w:top w:w="100" w:type="dxa"/>
              <w:left w:w="100" w:type="dxa"/>
              <w:bottom w:w="100" w:type="dxa"/>
              <w:right w:w="100" w:type="dxa"/>
            </w:tcMar>
          </w:tcPr>
          <w:p w14:paraId="6E03871B" w14:textId="4BB1CD80" w:rsidR="00682CEF" w:rsidRPr="00ED06A7" w:rsidRDefault="00DC2D32" w:rsidP="00A65D3F">
            <w:pPr>
              <w:jc w:val="right"/>
              <w:rPr>
                <w:b/>
                <w:bCs/>
              </w:rPr>
            </w:pPr>
            <w:r w:rsidRPr="00ED06A7">
              <w:rPr>
                <w:b/>
                <w:bCs/>
              </w:rPr>
              <w:t>n (</w:t>
            </w:r>
            <w:r w:rsidR="00682CEF" w:rsidRPr="00ED06A7">
              <w:rPr>
                <w:b/>
                <w:bCs/>
              </w:rPr>
              <w:t>%)</w:t>
            </w:r>
          </w:p>
        </w:tc>
      </w:tr>
      <w:tr w:rsidR="00682CEF" w:rsidRPr="00FA4E82" w14:paraId="020D9A86" w14:textId="77777777" w:rsidTr="000A7973">
        <w:trPr>
          <w:trHeight w:val="198"/>
        </w:trPr>
        <w:tc>
          <w:tcPr>
            <w:tcW w:w="6680" w:type="dxa"/>
            <w:tcBorders>
              <w:right w:val="nil"/>
            </w:tcBorders>
            <w:shd w:val="clear" w:color="auto" w:fill="auto"/>
            <w:tcMar>
              <w:top w:w="100" w:type="dxa"/>
              <w:left w:w="100" w:type="dxa"/>
              <w:bottom w:w="100" w:type="dxa"/>
              <w:right w:w="100" w:type="dxa"/>
            </w:tcMar>
          </w:tcPr>
          <w:p w14:paraId="2A86C62F" w14:textId="77777777" w:rsidR="00682CEF" w:rsidRPr="00ED06A7" w:rsidRDefault="00682CEF" w:rsidP="00FA4E82">
            <w:pPr>
              <w:rPr>
                <w:b/>
                <w:bCs/>
              </w:rPr>
            </w:pPr>
            <w:r w:rsidRPr="00ED06A7">
              <w:rPr>
                <w:b/>
                <w:bCs/>
              </w:rPr>
              <w:t xml:space="preserve">Have you ever donated blood? </w:t>
            </w:r>
          </w:p>
        </w:tc>
        <w:tc>
          <w:tcPr>
            <w:tcW w:w="2380" w:type="dxa"/>
            <w:tcBorders>
              <w:left w:val="nil"/>
            </w:tcBorders>
            <w:shd w:val="clear" w:color="auto" w:fill="auto"/>
            <w:tcMar>
              <w:top w:w="100" w:type="dxa"/>
              <w:left w:w="100" w:type="dxa"/>
              <w:bottom w:w="100" w:type="dxa"/>
              <w:right w:w="100" w:type="dxa"/>
            </w:tcMar>
          </w:tcPr>
          <w:p w14:paraId="0F6DCAE6" w14:textId="77777777" w:rsidR="00682CEF" w:rsidRPr="00FA4E82" w:rsidRDefault="00682CEF" w:rsidP="00A65D3F">
            <w:pPr>
              <w:jc w:val="right"/>
            </w:pPr>
          </w:p>
        </w:tc>
      </w:tr>
      <w:tr w:rsidR="00682CEF" w:rsidRPr="00FA4E82" w14:paraId="65DFB841" w14:textId="77777777" w:rsidTr="000A7973">
        <w:trPr>
          <w:trHeight w:val="191"/>
        </w:trPr>
        <w:tc>
          <w:tcPr>
            <w:tcW w:w="6680" w:type="dxa"/>
            <w:shd w:val="clear" w:color="auto" w:fill="auto"/>
            <w:tcMar>
              <w:top w:w="100" w:type="dxa"/>
              <w:left w:w="100" w:type="dxa"/>
              <w:bottom w:w="100" w:type="dxa"/>
              <w:right w:w="100" w:type="dxa"/>
            </w:tcMar>
          </w:tcPr>
          <w:p w14:paraId="5EEDA64C" w14:textId="77777777" w:rsidR="00682CEF" w:rsidRPr="00FA4E82" w:rsidRDefault="00682CEF" w:rsidP="00FA4E82">
            <w:r w:rsidRPr="00FA4E82">
              <w:t>Yes</w:t>
            </w:r>
          </w:p>
        </w:tc>
        <w:tc>
          <w:tcPr>
            <w:tcW w:w="2380" w:type="dxa"/>
            <w:shd w:val="clear" w:color="auto" w:fill="auto"/>
            <w:tcMar>
              <w:top w:w="100" w:type="dxa"/>
              <w:left w:w="100" w:type="dxa"/>
              <w:bottom w:w="100" w:type="dxa"/>
              <w:right w:w="100" w:type="dxa"/>
            </w:tcMar>
          </w:tcPr>
          <w:p w14:paraId="5E11A47A" w14:textId="77777777" w:rsidR="00682CEF" w:rsidRPr="00FA4E82" w:rsidRDefault="00682CEF" w:rsidP="00A65D3F">
            <w:pPr>
              <w:jc w:val="right"/>
            </w:pPr>
            <w:r w:rsidRPr="00FA4E82">
              <w:t>41 (8.0%)</w:t>
            </w:r>
          </w:p>
        </w:tc>
      </w:tr>
      <w:tr w:rsidR="00682CEF" w:rsidRPr="00FA4E82" w14:paraId="05FF9815" w14:textId="77777777" w:rsidTr="000A7973">
        <w:trPr>
          <w:trHeight w:val="191"/>
        </w:trPr>
        <w:tc>
          <w:tcPr>
            <w:tcW w:w="6680" w:type="dxa"/>
            <w:tcBorders>
              <w:bottom w:val="single" w:sz="4" w:space="0" w:color="auto"/>
            </w:tcBorders>
            <w:shd w:val="clear" w:color="auto" w:fill="auto"/>
            <w:tcMar>
              <w:top w:w="100" w:type="dxa"/>
              <w:left w:w="100" w:type="dxa"/>
              <w:bottom w:w="100" w:type="dxa"/>
              <w:right w:w="100" w:type="dxa"/>
            </w:tcMar>
          </w:tcPr>
          <w:p w14:paraId="52AC90F2" w14:textId="77777777" w:rsidR="00682CEF" w:rsidRPr="00FA4E82" w:rsidRDefault="00682CEF" w:rsidP="00FA4E82">
            <w:r w:rsidRPr="00FA4E82">
              <w:t xml:space="preserve">No </w:t>
            </w:r>
          </w:p>
        </w:tc>
        <w:tc>
          <w:tcPr>
            <w:tcW w:w="2380" w:type="dxa"/>
            <w:tcBorders>
              <w:bottom w:val="single" w:sz="4" w:space="0" w:color="auto"/>
            </w:tcBorders>
            <w:shd w:val="clear" w:color="auto" w:fill="auto"/>
            <w:tcMar>
              <w:top w:w="100" w:type="dxa"/>
              <w:left w:w="100" w:type="dxa"/>
              <w:bottom w:w="100" w:type="dxa"/>
              <w:right w:w="100" w:type="dxa"/>
            </w:tcMar>
          </w:tcPr>
          <w:p w14:paraId="41416D01" w14:textId="77777777" w:rsidR="00682CEF" w:rsidRPr="00FA4E82" w:rsidRDefault="00682CEF" w:rsidP="00A65D3F">
            <w:pPr>
              <w:jc w:val="right"/>
            </w:pPr>
            <w:r w:rsidRPr="00FA4E82">
              <w:t>471 (92.0%)</w:t>
            </w:r>
          </w:p>
        </w:tc>
      </w:tr>
      <w:tr w:rsidR="00682CEF" w:rsidRPr="00FA4E82" w14:paraId="283F2693" w14:textId="77777777" w:rsidTr="000A7973">
        <w:trPr>
          <w:trHeight w:val="191"/>
        </w:trPr>
        <w:tc>
          <w:tcPr>
            <w:tcW w:w="6680" w:type="dxa"/>
            <w:tcBorders>
              <w:right w:val="nil"/>
            </w:tcBorders>
            <w:shd w:val="clear" w:color="auto" w:fill="auto"/>
            <w:tcMar>
              <w:top w:w="100" w:type="dxa"/>
              <w:left w:w="100" w:type="dxa"/>
              <w:bottom w:w="100" w:type="dxa"/>
              <w:right w:w="100" w:type="dxa"/>
            </w:tcMar>
          </w:tcPr>
          <w:p w14:paraId="397A1381" w14:textId="77777777" w:rsidR="00682CEF" w:rsidRPr="00ED06A7" w:rsidRDefault="00682CEF" w:rsidP="00FA4E82">
            <w:pPr>
              <w:rPr>
                <w:b/>
                <w:bCs/>
              </w:rPr>
            </w:pPr>
            <w:r w:rsidRPr="00ED06A7">
              <w:rPr>
                <w:b/>
                <w:bCs/>
              </w:rPr>
              <w:t>Have you heard of blood donation program?</w:t>
            </w:r>
          </w:p>
        </w:tc>
        <w:tc>
          <w:tcPr>
            <w:tcW w:w="2380" w:type="dxa"/>
            <w:tcBorders>
              <w:left w:val="nil"/>
            </w:tcBorders>
            <w:shd w:val="clear" w:color="auto" w:fill="auto"/>
            <w:tcMar>
              <w:top w:w="100" w:type="dxa"/>
              <w:left w:w="100" w:type="dxa"/>
              <w:bottom w:w="100" w:type="dxa"/>
              <w:right w:w="100" w:type="dxa"/>
            </w:tcMar>
          </w:tcPr>
          <w:p w14:paraId="1B4B0658" w14:textId="77777777" w:rsidR="00682CEF" w:rsidRPr="00FA4E82" w:rsidRDefault="00682CEF" w:rsidP="00A65D3F">
            <w:pPr>
              <w:jc w:val="right"/>
            </w:pPr>
          </w:p>
        </w:tc>
      </w:tr>
      <w:tr w:rsidR="00682CEF" w:rsidRPr="00FA4E82" w14:paraId="400FFC02" w14:textId="77777777" w:rsidTr="000A7973">
        <w:trPr>
          <w:trHeight w:val="191"/>
        </w:trPr>
        <w:tc>
          <w:tcPr>
            <w:tcW w:w="6680" w:type="dxa"/>
            <w:shd w:val="clear" w:color="auto" w:fill="auto"/>
            <w:tcMar>
              <w:top w:w="100" w:type="dxa"/>
              <w:left w:w="100" w:type="dxa"/>
              <w:bottom w:w="100" w:type="dxa"/>
              <w:right w:w="100" w:type="dxa"/>
            </w:tcMar>
          </w:tcPr>
          <w:p w14:paraId="19B7AF9E" w14:textId="77777777" w:rsidR="00682CEF" w:rsidRPr="00FA4E82" w:rsidRDefault="00682CEF" w:rsidP="00FA4E82">
            <w:r w:rsidRPr="00FA4E82">
              <w:t>Yes</w:t>
            </w:r>
          </w:p>
        </w:tc>
        <w:tc>
          <w:tcPr>
            <w:tcW w:w="2380" w:type="dxa"/>
            <w:shd w:val="clear" w:color="auto" w:fill="auto"/>
            <w:tcMar>
              <w:top w:w="100" w:type="dxa"/>
              <w:left w:w="100" w:type="dxa"/>
              <w:bottom w:w="100" w:type="dxa"/>
              <w:right w:w="100" w:type="dxa"/>
            </w:tcMar>
          </w:tcPr>
          <w:p w14:paraId="36D90E8D" w14:textId="77777777" w:rsidR="00682CEF" w:rsidRPr="00FA4E82" w:rsidRDefault="00682CEF" w:rsidP="00A65D3F">
            <w:pPr>
              <w:jc w:val="right"/>
            </w:pPr>
            <w:r w:rsidRPr="00FA4E82">
              <w:t>199 (38.9%)</w:t>
            </w:r>
          </w:p>
        </w:tc>
      </w:tr>
      <w:tr w:rsidR="00682CEF" w:rsidRPr="00FA4E82" w14:paraId="553E07EF" w14:textId="77777777" w:rsidTr="000A7973">
        <w:trPr>
          <w:trHeight w:val="191"/>
        </w:trPr>
        <w:tc>
          <w:tcPr>
            <w:tcW w:w="6680" w:type="dxa"/>
            <w:tcBorders>
              <w:bottom w:val="single" w:sz="4" w:space="0" w:color="auto"/>
            </w:tcBorders>
            <w:shd w:val="clear" w:color="auto" w:fill="auto"/>
            <w:tcMar>
              <w:top w:w="100" w:type="dxa"/>
              <w:left w:w="100" w:type="dxa"/>
              <w:bottom w:w="100" w:type="dxa"/>
              <w:right w:w="100" w:type="dxa"/>
            </w:tcMar>
          </w:tcPr>
          <w:p w14:paraId="4043A8D3" w14:textId="77777777" w:rsidR="00682CEF" w:rsidRPr="00FA4E82" w:rsidRDefault="00682CEF" w:rsidP="00FA4E82">
            <w:r w:rsidRPr="00FA4E82">
              <w:t>No</w:t>
            </w:r>
          </w:p>
        </w:tc>
        <w:tc>
          <w:tcPr>
            <w:tcW w:w="2380" w:type="dxa"/>
            <w:tcBorders>
              <w:bottom w:val="single" w:sz="4" w:space="0" w:color="auto"/>
            </w:tcBorders>
            <w:shd w:val="clear" w:color="auto" w:fill="auto"/>
            <w:tcMar>
              <w:top w:w="100" w:type="dxa"/>
              <w:left w:w="100" w:type="dxa"/>
              <w:bottom w:w="100" w:type="dxa"/>
              <w:right w:w="100" w:type="dxa"/>
            </w:tcMar>
          </w:tcPr>
          <w:p w14:paraId="7EB08728" w14:textId="77777777" w:rsidR="00682CEF" w:rsidRPr="00FA4E82" w:rsidRDefault="00682CEF" w:rsidP="00A65D3F">
            <w:pPr>
              <w:jc w:val="right"/>
            </w:pPr>
            <w:r w:rsidRPr="00FA4E82">
              <w:t>313 (61.1%)</w:t>
            </w:r>
          </w:p>
        </w:tc>
      </w:tr>
      <w:tr w:rsidR="00682CEF" w:rsidRPr="00FA4E82" w14:paraId="6D11314B" w14:textId="77777777" w:rsidTr="000A7973">
        <w:trPr>
          <w:trHeight w:val="205"/>
        </w:trPr>
        <w:tc>
          <w:tcPr>
            <w:tcW w:w="6680" w:type="dxa"/>
            <w:tcBorders>
              <w:right w:val="nil"/>
            </w:tcBorders>
            <w:shd w:val="clear" w:color="auto" w:fill="auto"/>
            <w:tcMar>
              <w:top w:w="100" w:type="dxa"/>
              <w:left w:w="100" w:type="dxa"/>
              <w:bottom w:w="100" w:type="dxa"/>
              <w:right w:w="100" w:type="dxa"/>
            </w:tcMar>
          </w:tcPr>
          <w:p w14:paraId="47C34626" w14:textId="77777777" w:rsidR="00682CEF" w:rsidRPr="00ED06A7" w:rsidRDefault="00682CEF" w:rsidP="00FA4E82">
            <w:pPr>
              <w:rPr>
                <w:b/>
                <w:bCs/>
              </w:rPr>
            </w:pPr>
            <w:r w:rsidRPr="00ED06A7">
              <w:rPr>
                <w:b/>
                <w:bCs/>
              </w:rPr>
              <w:t>Did any organization encourage you to donate blood?</w:t>
            </w:r>
          </w:p>
        </w:tc>
        <w:tc>
          <w:tcPr>
            <w:tcW w:w="2380" w:type="dxa"/>
            <w:tcBorders>
              <w:left w:val="nil"/>
            </w:tcBorders>
            <w:shd w:val="clear" w:color="auto" w:fill="auto"/>
            <w:tcMar>
              <w:top w:w="100" w:type="dxa"/>
              <w:left w:w="100" w:type="dxa"/>
              <w:bottom w:w="100" w:type="dxa"/>
              <w:right w:w="100" w:type="dxa"/>
            </w:tcMar>
          </w:tcPr>
          <w:p w14:paraId="2966EFFB" w14:textId="77777777" w:rsidR="00682CEF" w:rsidRPr="00FA4E82" w:rsidRDefault="00682CEF" w:rsidP="00A65D3F">
            <w:pPr>
              <w:jc w:val="right"/>
            </w:pPr>
          </w:p>
        </w:tc>
      </w:tr>
      <w:tr w:rsidR="00682CEF" w:rsidRPr="00FA4E82" w14:paraId="03EAFACF" w14:textId="77777777" w:rsidTr="000A7973">
        <w:trPr>
          <w:trHeight w:val="191"/>
        </w:trPr>
        <w:tc>
          <w:tcPr>
            <w:tcW w:w="6680" w:type="dxa"/>
            <w:shd w:val="clear" w:color="auto" w:fill="auto"/>
            <w:tcMar>
              <w:top w:w="100" w:type="dxa"/>
              <w:left w:w="100" w:type="dxa"/>
              <w:bottom w:w="100" w:type="dxa"/>
              <w:right w:w="100" w:type="dxa"/>
            </w:tcMar>
          </w:tcPr>
          <w:p w14:paraId="479D0487" w14:textId="77777777" w:rsidR="00682CEF" w:rsidRPr="00FA4E82" w:rsidRDefault="00682CEF" w:rsidP="00FA4E82">
            <w:r w:rsidRPr="00FA4E82">
              <w:t xml:space="preserve">Yes </w:t>
            </w:r>
          </w:p>
        </w:tc>
        <w:tc>
          <w:tcPr>
            <w:tcW w:w="2380" w:type="dxa"/>
            <w:shd w:val="clear" w:color="auto" w:fill="auto"/>
            <w:tcMar>
              <w:top w:w="100" w:type="dxa"/>
              <w:left w:w="100" w:type="dxa"/>
              <w:bottom w:w="100" w:type="dxa"/>
              <w:right w:w="100" w:type="dxa"/>
            </w:tcMar>
          </w:tcPr>
          <w:p w14:paraId="6DC399AA" w14:textId="77777777" w:rsidR="00682CEF" w:rsidRPr="00FA4E82" w:rsidRDefault="00682CEF" w:rsidP="00A65D3F">
            <w:pPr>
              <w:jc w:val="right"/>
            </w:pPr>
            <w:r w:rsidRPr="00FA4E82">
              <w:t>61 (11.9%)</w:t>
            </w:r>
          </w:p>
        </w:tc>
      </w:tr>
      <w:tr w:rsidR="00682CEF" w:rsidRPr="00FA4E82" w14:paraId="4F9343A4" w14:textId="77777777" w:rsidTr="000A7973">
        <w:trPr>
          <w:trHeight w:val="191"/>
        </w:trPr>
        <w:tc>
          <w:tcPr>
            <w:tcW w:w="6680" w:type="dxa"/>
            <w:tcBorders>
              <w:bottom w:val="single" w:sz="4" w:space="0" w:color="auto"/>
            </w:tcBorders>
            <w:shd w:val="clear" w:color="auto" w:fill="auto"/>
            <w:tcMar>
              <w:top w:w="100" w:type="dxa"/>
              <w:left w:w="100" w:type="dxa"/>
              <w:bottom w:w="100" w:type="dxa"/>
              <w:right w:w="100" w:type="dxa"/>
            </w:tcMar>
          </w:tcPr>
          <w:p w14:paraId="68A487FA" w14:textId="77777777" w:rsidR="00682CEF" w:rsidRPr="00FA4E82" w:rsidRDefault="00682CEF" w:rsidP="00FA4E82">
            <w:r w:rsidRPr="00FA4E82">
              <w:t>No/Don’t remember</w:t>
            </w:r>
          </w:p>
        </w:tc>
        <w:tc>
          <w:tcPr>
            <w:tcW w:w="2380" w:type="dxa"/>
            <w:tcBorders>
              <w:bottom w:val="single" w:sz="4" w:space="0" w:color="auto"/>
            </w:tcBorders>
            <w:shd w:val="clear" w:color="auto" w:fill="auto"/>
            <w:tcMar>
              <w:top w:w="100" w:type="dxa"/>
              <w:left w:w="100" w:type="dxa"/>
              <w:bottom w:w="100" w:type="dxa"/>
              <w:right w:w="100" w:type="dxa"/>
            </w:tcMar>
          </w:tcPr>
          <w:p w14:paraId="0B01652E" w14:textId="0F3B2CCF" w:rsidR="00682CEF" w:rsidRPr="00FA4E82" w:rsidRDefault="00682CEF" w:rsidP="00A65D3F">
            <w:pPr>
              <w:jc w:val="right"/>
            </w:pPr>
            <w:r w:rsidRPr="00FA4E82">
              <w:t>451 (88.1%)</w:t>
            </w:r>
          </w:p>
        </w:tc>
      </w:tr>
      <w:tr w:rsidR="00682CEF" w:rsidRPr="00FA4E82" w14:paraId="13BBFA89" w14:textId="77777777" w:rsidTr="000A7973">
        <w:trPr>
          <w:trHeight w:val="227"/>
        </w:trPr>
        <w:tc>
          <w:tcPr>
            <w:tcW w:w="6680" w:type="dxa"/>
            <w:tcBorders>
              <w:right w:val="nil"/>
            </w:tcBorders>
            <w:shd w:val="clear" w:color="auto" w:fill="auto"/>
            <w:tcMar>
              <w:top w:w="100" w:type="dxa"/>
              <w:left w:w="100" w:type="dxa"/>
              <w:bottom w:w="100" w:type="dxa"/>
              <w:right w:w="100" w:type="dxa"/>
            </w:tcMar>
          </w:tcPr>
          <w:p w14:paraId="5F96D1AE" w14:textId="77777777" w:rsidR="00682CEF" w:rsidRPr="00ED06A7" w:rsidRDefault="00682CEF" w:rsidP="00FA4E82">
            <w:pPr>
              <w:rPr>
                <w:b/>
                <w:bCs/>
              </w:rPr>
            </w:pPr>
            <w:r w:rsidRPr="00ED06A7">
              <w:rPr>
                <w:b/>
                <w:bCs/>
              </w:rPr>
              <w:t>Did anybody other than an organization encourage you to donate blood?</w:t>
            </w:r>
          </w:p>
        </w:tc>
        <w:tc>
          <w:tcPr>
            <w:tcW w:w="2380" w:type="dxa"/>
            <w:tcBorders>
              <w:left w:val="nil"/>
            </w:tcBorders>
            <w:shd w:val="clear" w:color="auto" w:fill="auto"/>
            <w:tcMar>
              <w:top w:w="100" w:type="dxa"/>
              <w:left w:w="100" w:type="dxa"/>
              <w:bottom w:w="100" w:type="dxa"/>
              <w:right w:w="100" w:type="dxa"/>
            </w:tcMar>
          </w:tcPr>
          <w:p w14:paraId="37F6D7A7" w14:textId="77777777" w:rsidR="00682CEF" w:rsidRPr="00FA4E82" w:rsidRDefault="00682CEF" w:rsidP="00A65D3F">
            <w:pPr>
              <w:jc w:val="right"/>
            </w:pPr>
          </w:p>
        </w:tc>
      </w:tr>
      <w:tr w:rsidR="00682CEF" w:rsidRPr="00FA4E82" w14:paraId="4E9CA281" w14:textId="77777777" w:rsidTr="000A7973">
        <w:trPr>
          <w:trHeight w:val="168"/>
        </w:trPr>
        <w:tc>
          <w:tcPr>
            <w:tcW w:w="6680" w:type="dxa"/>
            <w:shd w:val="clear" w:color="auto" w:fill="auto"/>
            <w:tcMar>
              <w:top w:w="100" w:type="dxa"/>
              <w:left w:w="100" w:type="dxa"/>
              <w:bottom w:w="100" w:type="dxa"/>
              <w:right w:w="100" w:type="dxa"/>
            </w:tcMar>
          </w:tcPr>
          <w:p w14:paraId="2D871D95" w14:textId="77777777" w:rsidR="00682CEF" w:rsidRPr="00FA4E82" w:rsidRDefault="00682CEF" w:rsidP="00FA4E82">
            <w:r w:rsidRPr="00FA4E82">
              <w:t>Yes</w:t>
            </w:r>
          </w:p>
        </w:tc>
        <w:tc>
          <w:tcPr>
            <w:tcW w:w="2380" w:type="dxa"/>
            <w:shd w:val="clear" w:color="auto" w:fill="auto"/>
            <w:tcMar>
              <w:top w:w="100" w:type="dxa"/>
              <w:left w:w="100" w:type="dxa"/>
              <w:bottom w:w="100" w:type="dxa"/>
              <w:right w:w="100" w:type="dxa"/>
            </w:tcMar>
          </w:tcPr>
          <w:p w14:paraId="33869F5E" w14:textId="77777777" w:rsidR="00682CEF" w:rsidRPr="00FA4E82" w:rsidRDefault="00682CEF" w:rsidP="00A65D3F">
            <w:pPr>
              <w:jc w:val="right"/>
            </w:pPr>
            <w:r w:rsidRPr="00FA4E82">
              <w:t>112 (21.9%)</w:t>
            </w:r>
          </w:p>
        </w:tc>
      </w:tr>
      <w:tr w:rsidR="00682CEF" w:rsidRPr="00FA4E82" w14:paraId="580475EF" w14:textId="77777777" w:rsidTr="000A7973">
        <w:trPr>
          <w:trHeight w:val="198"/>
        </w:trPr>
        <w:tc>
          <w:tcPr>
            <w:tcW w:w="6680" w:type="dxa"/>
            <w:tcBorders>
              <w:bottom w:val="single" w:sz="4" w:space="0" w:color="auto"/>
            </w:tcBorders>
            <w:shd w:val="clear" w:color="auto" w:fill="auto"/>
            <w:tcMar>
              <w:top w:w="100" w:type="dxa"/>
              <w:left w:w="100" w:type="dxa"/>
              <w:bottom w:w="100" w:type="dxa"/>
              <w:right w:w="100" w:type="dxa"/>
            </w:tcMar>
          </w:tcPr>
          <w:p w14:paraId="6A130208" w14:textId="77777777" w:rsidR="00682CEF" w:rsidRPr="00FA4E82" w:rsidRDefault="00682CEF" w:rsidP="00FA4E82">
            <w:r w:rsidRPr="00FA4E82">
              <w:t xml:space="preserve">No/Don't remember </w:t>
            </w:r>
          </w:p>
        </w:tc>
        <w:tc>
          <w:tcPr>
            <w:tcW w:w="2380" w:type="dxa"/>
            <w:tcBorders>
              <w:bottom w:val="single" w:sz="4" w:space="0" w:color="auto"/>
            </w:tcBorders>
            <w:shd w:val="clear" w:color="auto" w:fill="auto"/>
            <w:tcMar>
              <w:top w:w="100" w:type="dxa"/>
              <w:left w:w="100" w:type="dxa"/>
              <w:bottom w:w="100" w:type="dxa"/>
              <w:right w:w="100" w:type="dxa"/>
            </w:tcMar>
          </w:tcPr>
          <w:p w14:paraId="7641DE92" w14:textId="77777777" w:rsidR="00682CEF" w:rsidRPr="00FA4E82" w:rsidRDefault="00682CEF" w:rsidP="00A65D3F">
            <w:pPr>
              <w:jc w:val="right"/>
            </w:pPr>
            <w:r w:rsidRPr="00FA4E82">
              <w:t>400 (78.1%)</w:t>
            </w:r>
          </w:p>
        </w:tc>
      </w:tr>
      <w:tr w:rsidR="00682CEF" w:rsidRPr="00FA4E82" w14:paraId="7E29F0F8" w14:textId="77777777" w:rsidTr="000A7973">
        <w:trPr>
          <w:trHeight w:val="177"/>
        </w:trPr>
        <w:tc>
          <w:tcPr>
            <w:tcW w:w="6680" w:type="dxa"/>
            <w:tcBorders>
              <w:right w:val="nil"/>
            </w:tcBorders>
            <w:shd w:val="clear" w:color="auto" w:fill="auto"/>
            <w:tcMar>
              <w:top w:w="100" w:type="dxa"/>
              <w:left w:w="100" w:type="dxa"/>
              <w:bottom w:w="100" w:type="dxa"/>
              <w:right w:w="100" w:type="dxa"/>
            </w:tcMar>
          </w:tcPr>
          <w:p w14:paraId="3E2D2512" w14:textId="77777777" w:rsidR="00682CEF" w:rsidRPr="00ED06A7" w:rsidRDefault="00682CEF" w:rsidP="00FA4E82">
            <w:pPr>
              <w:rPr>
                <w:b/>
                <w:bCs/>
              </w:rPr>
            </w:pPr>
            <w:r w:rsidRPr="00ED06A7">
              <w:rPr>
                <w:b/>
                <w:bCs/>
              </w:rPr>
              <w:t>Did any of your relatives ever receive blood from others?</w:t>
            </w:r>
          </w:p>
        </w:tc>
        <w:tc>
          <w:tcPr>
            <w:tcW w:w="2380" w:type="dxa"/>
            <w:tcBorders>
              <w:left w:val="nil"/>
            </w:tcBorders>
            <w:shd w:val="clear" w:color="auto" w:fill="auto"/>
            <w:tcMar>
              <w:top w:w="100" w:type="dxa"/>
              <w:left w:w="100" w:type="dxa"/>
              <w:bottom w:w="100" w:type="dxa"/>
              <w:right w:w="100" w:type="dxa"/>
            </w:tcMar>
          </w:tcPr>
          <w:p w14:paraId="64F3F5CF" w14:textId="77777777" w:rsidR="00682CEF" w:rsidRPr="00FA4E82" w:rsidRDefault="00682CEF" w:rsidP="00A65D3F">
            <w:pPr>
              <w:jc w:val="right"/>
            </w:pPr>
          </w:p>
        </w:tc>
      </w:tr>
      <w:tr w:rsidR="00682CEF" w:rsidRPr="00FA4E82" w14:paraId="0DA339A0" w14:textId="77777777" w:rsidTr="000A7973">
        <w:trPr>
          <w:trHeight w:val="198"/>
        </w:trPr>
        <w:tc>
          <w:tcPr>
            <w:tcW w:w="6680" w:type="dxa"/>
            <w:shd w:val="clear" w:color="auto" w:fill="auto"/>
            <w:tcMar>
              <w:top w:w="100" w:type="dxa"/>
              <w:left w:w="100" w:type="dxa"/>
              <w:bottom w:w="100" w:type="dxa"/>
              <w:right w:w="100" w:type="dxa"/>
            </w:tcMar>
          </w:tcPr>
          <w:p w14:paraId="2A0E5414" w14:textId="77777777" w:rsidR="00682CEF" w:rsidRPr="00FA4E82" w:rsidRDefault="00682CEF" w:rsidP="00FA4E82">
            <w:r w:rsidRPr="00FA4E82">
              <w:t>Yes</w:t>
            </w:r>
          </w:p>
        </w:tc>
        <w:tc>
          <w:tcPr>
            <w:tcW w:w="2380" w:type="dxa"/>
            <w:shd w:val="clear" w:color="auto" w:fill="auto"/>
            <w:tcMar>
              <w:top w:w="100" w:type="dxa"/>
              <w:left w:w="100" w:type="dxa"/>
              <w:bottom w:w="100" w:type="dxa"/>
              <w:right w:w="100" w:type="dxa"/>
            </w:tcMar>
          </w:tcPr>
          <w:p w14:paraId="02BC5205" w14:textId="77777777" w:rsidR="00682CEF" w:rsidRPr="00FA4E82" w:rsidRDefault="00682CEF" w:rsidP="00A65D3F">
            <w:pPr>
              <w:jc w:val="right"/>
            </w:pPr>
            <w:r w:rsidRPr="00FA4E82">
              <w:t>176 (26.83)</w:t>
            </w:r>
          </w:p>
        </w:tc>
      </w:tr>
      <w:tr w:rsidR="00682CEF" w:rsidRPr="00FA4E82" w14:paraId="0CE8246E" w14:textId="77777777" w:rsidTr="000A7973">
        <w:trPr>
          <w:trHeight w:val="191"/>
        </w:trPr>
        <w:tc>
          <w:tcPr>
            <w:tcW w:w="6680" w:type="dxa"/>
            <w:shd w:val="clear" w:color="auto" w:fill="auto"/>
            <w:tcMar>
              <w:top w:w="100" w:type="dxa"/>
              <w:left w:w="100" w:type="dxa"/>
              <w:bottom w:w="100" w:type="dxa"/>
              <w:right w:w="100" w:type="dxa"/>
            </w:tcMar>
          </w:tcPr>
          <w:p w14:paraId="49E65E42" w14:textId="77777777" w:rsidR="00682CEF" w:rsidRPr="00FA4E82" w:rsidRDefault="00682CEF" w:rsidP="00FA4E82">
            <w:r w:rsidRPr="00FA4E82">
              <w:lastRenderedPageBreak/>
              <w:t>No</w:t>
            </w:r>
          </w:p>
        </w:tc>
        <w:tc>
          <w:tcPr>
            <w:tcW w:w="2380" w:type="dxa"/>
            <w:shd w:val="clear" w:color="auto" w:fill="auto"/>
            <w:tcMar>
              <w:top w:w="100" w:type="dxa"/>
              <w:left w:w="100" w:type="dxa"/>
              <w:bottom w:w="100" w:type="dxa"/>
              <w:right w:w="100" w:type="dxa"/>
            </w:tcMar>
          </w:tcPr>
          <w:p w14:paraId="25BADE1F" w14:textId="77777777" w:rsidR="00682CEF" w:rsidRPr="00FA4E82" w:rsidRDefault="00682CEF" w:rsidP="00A65D3F">
            <w:pPr>
              <w:jc w:val="right"/>
            </w:pPr>
            <w:r w:rsidRPr="00FA4E82">
              <w:t>220 (33.54)</w:t>
            </w:r>
          </w:p>
        </w:tc>
      </w:tr>
      <w:tr w:rsidR="00682CEF" w:rsidRPr="00FA4E82" w14:paraId="22717349" w14:textId="77777777" w:rsidTr="000A7973">
        <w:trPr>
          <w:trHeight w:val="191"/>
        </w:trPr>
        <w:tc>
          <w:tcPr>
            <w:tcW w:w="6680" w:type="dxa"/>
            <w:shd w:val="clear" w:color="auto" w:fill="auto"/>
            <w:tcMar>
              <w:top w:w="100" w:type="dxa"/>
              <w:left w:w="100" w:type="dxa"/>
              <w:bottom w:w="100" w:type="dxa"/>
              <w:right w:w="100" w:type="dxa"/>
            </w:tcMar>
          </w:tcPr>
          <w:p w14:paraId="40CA4948" w14:textId="77777777" w:rsidR="00682CEF" w:rsidRPr="00FA4E82" w:rsidRDefault="00682CEF" w:rsidP="00FA4E82">
            <w:r w:rsidRPr="00FA4E82">
              <w:t>Don’t know</w:t>
            </w:r>
          </w:p>
        </w:tc>
        <w:tc>
          <w:tcPr>
            <w:tcW w:w="2380" w:type="dxa"/>
            <w:shd w:val="clear" w:color="auto" w:fill="auto"/>
            <w:tcMar>
              <w:top w:w="100" w:type="dxa"/>
              <w:left w:w="100" w:type="dxa"/>
              <w:bottom w:w="100" w:type="dxa"/>
              <w:right w:w="100" w:type="dxa"/>
            </w:tcMar>
          </w:tcPr>
          <w:p w14:paraId="2B6A2746" w14:textId="77777777" w:rsidR="00682CEF" w:rsidRPr="00FA4E82" w:rsidRDefault="00682CEF" w:rsidP="00A65D3F">
            <w:pPr>
              <w:jc w:val="right"/>
            </w:pPr>
            <w:r w:rsidRPr="00FA4E82">
              <w:t>260 (39.63)</w:t>
            </w:r>
          </w:p>
        </w:tc>
      </w:tr>
    </w:tbl>
    <w:p w14:paraId="1F507FD7" w14:textId="77777777" w:rsidR="000B18C8" w:rsidRPr="00FA4E82" w:rsidRDefault="000B18C8" w:rsidP="00FA4E82"/>
    <w:p w14:paraId="56297C86" w14:textId="45A8A971" w:rsidR="00903307" w:rsidRPr="00FA4E82" w:rsidRDefault="00903307" w:rsidP="00FA4E82"/>
    <w:p w14:paraId="2DF17B28" w14:textId="77777777" w:rsidR="00D84358" w:rsidRPr="00ED06A7" w:rsidRDefault="00D84358" w:rsidP="00ED06A7">
      <w:pPr>
        <w:jc w:val="center"/>
        <w:rPr>
          <w:b/>
          <w:bCs/>
        </w:rPr>
      </w:pPr>
      <w:r w:rsidRPr="00FA4E82">
        <w:rPr>
          <w:b/>
          <w:bCs/>
        </w:rPr>
        <w:t>Figure 2</w:t>
      </w:r>
      <w:r w:rsidRPr="00FA4E82">
        <w:t xml:space="preserve">: </w:t>
      </w:r>
      <w:r w:rsidRPr="00ED06A7">
        <w:rPr>
          <w:b/>
          <w:bCs/>
        </w:rPr>
        <w:t>Reasons for not donating blood</w:t>
      </w:r>
    </w:p>
    <w:p w14:paraId="0591635E" w14:textId="359DCDF6" w:rsidR="00D42042" w:rsidRPr="00FA4E82" w:rsidRDefault="00D42042" w:rsidP="00FA4E82"/>
    <w:p w14:paraId="7C77D4C3" w14:textId="77777777" w:rsidR="00DF377A" w:rsidRDefault="00DF377A" w:rsidP="00D34438">
      <w:pPr>
        <w:spacing w:line="480" w:lineRule="auto"/>
        <w:jc w:val="both"/>
      </w:pPr>
    </w:p>
    <w:p w14:paraId="18D6B849" w14:textId="1538E10B" w:rsidR="00A855F5" w:rsidRPr="00FA4E82" w:rsidRDefault="00D84358" w:rsidP="00D34438">
      <w:pPr>
        <w:spacing w:line="480" w:lineRule="auto"/>
        <w:jc w:val="both"/>
      </w:pPr>
      <w:r w:rsidRPr="00FA4E82">
        <w:t xml:space="preserve">Despite the presence of some fears among the study population, </w:t>
      </w:r>
      <w:r w:rsidR="0096615B" w:rsidRPr="00FA4E82">
        <w:t xml:space="preserve">the </w:t>
      </w:r>
      <w:r w:rsidRPr="00FA4E82">
        <w:t xml:space="preserve">overall positive attitude was reported by the study takers; </w:t>
      </w:r>
      <w:r w:rsidR="00EE0CAE" w:rsidRPr="00FA4E82">
        <w:t xml:space="preserve">the </w:t>
      </w:r>
      <w:r w:rsidRPr="00FA4E82">
        <w:t xml:space="preserve">majority of the respondents agreed that blood donation can save </w:t>
      </w:r>
      <w:r w:rsidR="00EE0CAE" w:rsidRPr="00FA4E82">
        <w:t xml:space="preserve">a </w:t>
      </w:r>
      <w:r w:rsidRPr="00FA4E82">
        <w:t xml:space="preserve">life (89%), blood donation is a charitable act (57%; 34% remained neutral), blood donation was moral responsibility (83%; 12% stayed neutral), and blood donation was an </w:t>
      </w:r>
      <w:r w:rsidR="00EE0CAE" w:rsidRPr="00FA4E82">
        <w:t>I</w:t>
      </w:r>
      <w:r w:rsidRPr="00FA4E82">
        <w:t>slamic act (82%; 15% remained neutral) (</w:t>
      </w:r>
      <w:r w:rsidRPr="00FA4E82">
        <w:rPr>
          <w:b/>
        </w:rPr>
        <w:t>Table 3</w:t>
      </w:r>
      <w:r w:rsidRPr="00FA4E82">
        <w:t xml:space="preserve">). </w:t>
      </w:r>
    </w:p>
    <w:p w14:paraId="3135C35C" w14:textId="77777777" w:rsidR="00B044FF" w:rsidRPr="00FA4E82" w:rsidRDefault="00B044FF" w:rsidP="00FA4E82"/>
    <w:p w14:paraId="1278F41D" w14:textId="671E5AB3" w:rsidR="00F277BE" w:rsidRPr="00ED06A7" w:rsidRDefault="00CF26D7" w:rsidP="00D30B6A">
      <w:pPr>
        <w:jc w:val="center"/>
        <w:rPr>
          <w:b/>
          <w:bCs/>
        </w:rPr>
      </w:pPr>
      <w:r w:rsidRPr="00ED06A7">
        <w:rPr>
          <w:b/>
          <w:bCs/>
        </w:rPr>
        <w:t xml:space="preserve">Table </w:t>
      </w:r>
      <w:r w:rsidR="00EB765B" w:rsidRPr="00ED06A7">
        <w:rPr>
          <w:b/>
          <w:bCs/>
        </w:rPr>
        <w:t>3</w:t>
      </w:r>
      <w:r w:rsidRPr="00ED06A7">
        <w:rPr>
          <w:b/>
          <w:bCs/>
        </w:rPr>
        <w:t xml:space="preserve">: Attitude </w:t>
      </w:r>
      <w:r w:rsidR="00D21D22" w:rsidRPr="00ED06A7">
        <w:rPr>
          <w:b/>
          <w:bCs/>
        </w:rPr>
        <w:t>towards</w:t>
      </w:r>
      <w:r w:rsidRPr="00ED06A7">
        <w:rPr>
          <w:b/>
          <w:bCs/>
        </w:rPr>
        <w:t xml:space="preserve"> blood donation</w:t>
      </w:r>
    </w:p>
    <w:p w14:paraId="0400D3F0" w14:textId="77777777" w:rsidR="00CF26D7" w:rsidRPr="00FA4E82" w:rsidRDefault="00CF26D7" w:rsidP="00FA4E82"/>
    <w:tbl>
      <w:tblPr>
        <w:tblW w:w="53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947"/>
        <w:gridCol w:w="1193"/>
        <w:gridCol w:w="884"/>
        <w:gridCol w:w="1273"/>
        <w:gridCol w:w="997"/>
        <w:gridCol w:w="1140"/>
        <w:gridCol w:w="1243"/>
        <w:gridCol w:w="1412"/>
      </w:tblGrid>
      <w:tr w:rsidR="000A7973" w:rsidRPr="00E83F1B" w14:paraId="31567BEA" w14:textId="77777777" w:rsidTr="000A7973">
        <w:trPr>
          <w:trHeight w:val="252"/>
        </w:trPr>
        <w:tc>
          <w:tcPr>
            <w:tcW w:w="965" w:type="pct"/>
            <w:shd w:val="clear" w:color="auto" w:fill="auto"/>
            <w:tcMar>
              <w:top w:w="100" w:type="dxa"/>
              <w:left w:w="100" w:type="dxa"/>
              <w:bottom w:w="100" w:type="dxa"/>
              <w:right w:w="100" w:type="dxa"/>
            </w:tcMar>
          </w:tcPr>
          <w:p w14:paraId="2ECF4959" w14:textId="77777777" w:rsidR="00CF26D7" w:rsidRPr="00E83F1B" w:rsidRDefault="00CF26D7" w:rsidP="00FA4E82">
            <w:pPr>
              <w:rPr>
                <w:b/>
                <w:bCs/>
                <w:sz w:val="22"/>
                <w:szCs w:val="20"/>
              </w:rPr>
            </w:pPr>
            <w:r w:rsidRPr="00E83F1B">
              <w:rPr>
                <w:b/>
                <w:bCs/>
                <w:sz w:val="22"/>
                <w:szCs w:val="20"/>
              </w:rPr>
              <w:t>Variables</w:t>
            </w:r>
          </w:p>
        </w:tc>
        <w:tc>
          <w:tcPr>
            <w:tcW w:w="591" w:type="pct"/>
            <w:shd w:val="clear" w:color="auto" w:fill="auto"/>
            <w:tcMar>
              <w:top w:w="100" w:type="dxa"/>
              <w:left w:w="100" w:type="dxa"/>
              <w:bottom w:w="100" w:type="dxa"/>
              <w:right w:w="100" w:type="dxa"/>
            </w:tcMar>
          </w:tcPr>
          <w:p w14:paraId="28EC475F" w14:textId="77777777" w:rsidR="00CF26D7" w:rsidRPr="00E83F1B" w:rsidRDefault="00CF26D7" w:rsidP="006715D1">
            <w:pPr>
              <w:jc w:val="center"/>
              <w:rPr>
                <w:b/>
                <w:bCs/>
                <w:sz w:val="22"/>
                <w:szCs w:val="20"/>
              </w:rPr>
            </w:pPr>
            <w:r w:rsidRPr="00E83F1B">
              <w:rPr>
                <w:b/>
                <w:bCs/>
                <w:sz w:val="22"/>
                <w:szCs w:val="20"/>
              </w:rPr>
              <w:t>Strongly Agree</w:t>
            </w:r>
          </w:p>
          <w:p w14:paraId="613DA6C8" w14:textId="48716BB3" w:rsidR="00CC264D" w:rsidRPr="00DD6A98" w:rsidRDefault="00CC264D" w:rsidP="006715D1">
            <w:pPr>
              <w:jc w:val="center"/>
              <w:rPr>
                <w:sz w:val="22"/>
                <w:szCs w:val="20"/>
              </w:rPr>
            </w:pPr>
            <w:r w:rsidRPr="00DD6A98">
              <w:rPr>
                <w:sz w:val="22"/>
                <w:szCs w:val="20"/>
              </w:rPr>
              <w:t>n (%)</w:t>
            </w:r>
          </w:p>
        </w:tc>
        <w:tc>
          <w:tcPr>
            <w:tcW w:w="438" w:type="pct"/>
            <w:shd w:val="clear" w:color="auto" w:fill="auto"/>
            <w:tcMar>
              <w:top w:w="100" w:type="dxa"/>
              <w:left w:w="100" w:type="dxa"/>
              <w:bottom w:w="100" w:type="dxa"/>
              <w:right w:w="100" w:type="dxa"/>
            </w:tcMar>
          </w:tcPr>
          <w:p w14:paraId="6242A5D2" w14:textId="77777777" w:rsidR="00CF26D7" w:rsidRPr="00E83F1B" w:rsidRDefault="00CF26D7" w:rsidP="006715D1">
            <w:pPr>
              <w:jc w:val="center"/>
              <w:rPr>
                <w:b/>
                <w:bCs/>
                <w:sz w:val="22"/>
                <w:szCs w:val="20"/>
              </w:rPr>
            </w:pPr>
            <w:r w:rsidRPr="00E83F1B">
              <w:rPr>
                <w:b/>
                <w:bCs/>
                <w:sz w:val="22"/>
                <w:szCs w:val="20"/>
              </w:rPr>
              <w:t>Agree</w:t>
            </w:r>
          </w:p>
          <w:p w14:paraId="1534437D" w14:textId="517D5944" w:rsidR="00CC264D" w:rsidRPr="00DD6A98" w:rsidRDefault="00CC264D" w:rsidP="006715D1">
            <w:pPr>
              <w:jc w:val="center"/>
              <w:rPr>
                <w:sz w:val="22"/>
                <w:szCs w:val="20"/>
              </w:rPr>
            </w:pPr>
            <w:r w:rsidRPr="00DD6A98">
              <w:rPr>
                <w:sz w:val="22"/>
                <w:szCs w:val="20"/>
              </w:rPr>
              <w:t>n (%)</w:t>
            </w:r>
          </w:p>
        </w:tc>
        <w:tc>
          <w:tcPr>
            <w:tcW w:w="631" w:type="pct"/>
            <w:shd w:val="clear" w:color="auto" w:fill="auto"/>
            <w:tcMar>
              <w:top w:w="100" w:type="dxa"/>
              <w:left w:w="100" w:type="dxa"/>
              <w:bottom w:w="100" w:type="dxa"/>
              <w:right w:w="100" w:type="dxa"/>
            </w:tcMar>
          </w:tcPr>
          <w:p w14:paraId="110DDD6B" w14:textId="77777777" w:rsidR="00CF26D7" w:rsidRPr="00E83F1B" w:rsidRDefault="00CF26D7" w:rsidP="006715D1">
            <w:pPr>
              <w:jc w:val="center"/>
              <w:rPr>
                <w:b/>
                <w:bCs/>
                <w:sz w:val="22"/>
                <w:szCs w:val="20"/>
              </w:rPr>
            </w:pPr>
            <w:r w:rsidRPr="00E83F1B">
              <w:rPr>
                <w:b/>
                <w:bCs/>
                <w:sz w:val="22"/>
                <w:szCs w:val="20"/>
              </w:rPr>
              <w:t>Combined</w:t>
            </w:r>
          </w:p>
          <w:p w14:paraId="25F0993A" w14:textId="3323046F" w:rsidR="00CF26D7" w:rsidRPr="00E83F1B" w:rsidRDefault="00CC264D" w:rsidP="006715D1">
            <w:pPr>
              <w:jc w:val="center"/>
              <w:rPr>
                <w:b/>
                <w:bCs/>
                <w:sz w:val="22"/>
                <w:szCs w:val="20"/>
              </w:rPr>
            </w:pPr>
            <w:r w:rsidRPr="00E83F1B">
              <w:rPr>
                <w:b/>
                <w:bCs/>
                <w:sz w:val="22"/>
                <w:szCs w:val="20"/>
              </w:rPr>
              <w:t>A</w:t>
            </w:r>
            <w:r w:rsidR="00CF26D7" w:rsidRPr="00E83F1B">
              <w:rPr>
                <w:b/>
                <w:bCs/>
                <w:sz w:val="22"/>
                <w:szCs w:val="20"/>
              </w:rPr>
              <w:t>gree</w:t>
            </w:r>
          </w:p>
          <w:p w14:paraId="5BF3FE87" w14:textId="6911B6B7" w:rsidR="00CC264D" w:rsidRPr="00DD6A98" w:rsidRDefault="00CC264D" w:rsidP="006715D1">
            <w:pPr>
              <w:jc w:val="center"/>
              <w:rPr>
                <w:sz w:val="22"/>
                <w:szCs w:val="20"/>
              </w:rPr>
            </w:pPr>
            <w:r w:rsidRPr="00DD6A98">
              <w:rPr>
                <w:sz w:val="22"/>
                <w:szCs w:val="20"/>
              </w:rPr>
              <w:t>n (%)</w:t>
            </w:r>
          </w:p>
        </w:tc>
        <w:tc>
          <w:tcPr>
            <w:tcW w:w="494" w:type="pct"/>
            <w:shd w:val="clear" w:color="auto" w:fill="auto"/>
            <w:tcMar>
              <w:top w:w="100" w:type="dxa"/>
              <w:left w:w="100" w:type="dxa"/>
              <w:bottom w:w="100" w:type="dxa"/>
              <w:right w:w="100" w:type="dxa"/>
            </w:tcMar>
          </w:tcPr>
          <w:p w14:paraId="784037DF" w14:textId="77777777" w:rsidR="00CF26D7" w:rsidRPr="00E83F1B" w:rsidRDefault="00CF26D7" w:rsidP="006715D1">
            <w:pPr>
              <w:jc w:val="center"/>
              <w:rPr>
                <w:b/>
                <w:bCs/>
                <w:sz w:val="22"/>
                <w:szCs w:val="20"/>
              </w:rPr>
            </w:pPr>
            <w:r w:rsidRPr="00E83F1B">
              <w:rPr>
                <w:b/>
                <w:bCs/>
                <w:sz w:val="22"/>
                <w:szCs w:val="20"/>
              </w:rPr>
              <w:t>Neutral</w:t>
            </w:r>
          </w:p>
          <w:p w14:paraId="3A7864C6" w14:textId="11150C39" w:rsidR="00CC264D" w:rsidRPr="00DD6A98" w:rsidRDefault="00CC264D" w:rsidP="006715D1">
            <w:pPr>
              <w:jc w:val="center"/>
              <w:rPr>
                <w:sz w:val="22"/>
                <w:szCs w:val="20"/>
              </w:rPr>
            </w:pPr>
            <w:r w:rsidRPr="00DD6A98">
              <w:rPr>
                <w:sz w:val="22"/>
                <w:szCs w:val="20"/>
              </w:rPr>
              <w:t>n (%)</w:t>
            </w:r>
          </w:p>
        </w:tc>
        <w:tc>
          <w:tcPr>
            <w:tcW w:w="565" w:type="pct"/>
            <w:shd w:val="clear" w:color="auto" w:fill="auto"/>
            <w:tcMar>
              <w:top w:w="100" w:type="dxa"/>
              <w:left w:w="100" w:type="dxa"/>
              <w:bottom w:w="100" w:type="dxa"/>
              <w:right w:w="100" w:type="dxa"/>
            </w:tcMar>
          </w:tcPr>
          <w:p w14:paraId="144083E1" w14:textId="77777777" w:rsidR="00CF26D7" w:rsidRPr="00E83F1B" w:rsidRDefault="00CF26D7" w:rsidP="006715D1">
            <w:pPr>
              <w:jc w:val="center"/>
              <w:rPr>
                <w:b/>
                <w:bCs/>
                <w:sz w:val="22"/>
                <w:szCs w:val="20"/>
              </w:rPr>
            </w:pPr>
            <w:r w:rsidRPr="00E83F1B">
              <w:rPr>
                <w:b/>
                <w:bCs/>
                <w:sz w:val="22"/>
                <w:szCs w:val="20"/>
              </w:rPr>
              <w:t>Disagree</w:t>
            </w:r>
          </w:p>
          <w:p w14:paraId="37BED0B4" w14:textId="15BEF744" w:rsidR="00CC264D" w:rsidRPr="00DD6A98" w:rsidRDefault="00CC264D" w:rsidP="006715D1">
            <w:pPr>
              <w:jc w:val="center"/>
              <w:rPr>
                <w:sz w:val="22"/>
                <w:szCs w:val="20"/>
              </w:rPr>
            </w:pPr>
            <w:r w:rsidRPr="00DD6A98">
              <w:rPr>
                <w:sz w:val="22"/>
                <w:szCs w:val="20"/>
              </w:rPr>
              <w:t>n (%)</w:t>
            </w:r>
          </w:p>
        </w:tc>
        <w:tc>
          <w:tcPr>
            <w:tcW w:w="616" w:type="pct"/>
            <w:shd w:val="clear" w:color="auto" w:fill="auto"/>
            <w:tcMar>
              <w:top w:w="100" w:type="dxa"/>
              <w:left w:w="100" w:type="dxa"/>
              <w:bottom w:w="100" w:type="dxa"/>
              <w:right w:w="100" w:type="dxa"/>
            </w:tcMar>
          </w:tcPr>
          <w:p w14:paraId="3FBBA629" w14:textId="77777777" w:rsidR="00CF26D7" w:rsidRPr="00E83F1B" w:rsidRDefault="00CF26D7" w:rsidP="006715D1">
            <w:pPr>
              <w:jc w:val="center"/>
              <w:rPr>
                <w:b/>
                <w:bCs/>
                <w:sz w:val="22"/>
                <w:szCs w:val="20"/>
              </w:rPr>
            </w:pPr>
            <w:r w:rsidRPr="00E83F1B">
              <w:rPr>
                <w:b/>
                <w:bCs/>
                <w:sz w:val="22"/>
                <w:szCs w:val="20"/>
              </w:rPr>
              <w:t>Strongly disagree</w:t>
            </w:r>
          </w:p>
          <w:p w14:paraId="2E595BE3" w14:textId="059BFCF2" w:rsidR="00CC264D" w:rsidRPr="00DD6A98" w:rsidRDefault="00CC264D" w:rsidP="006715D1">
            <w:pPr>
              <w:jc w:val="center"/>
              <w:rPr>
                <w:sz w:val="22"/>
                <w:szCs w:val="20"/>
              </w:rPr>
            </w:pPr>
            <w:r w:rsidRPr="00DD6A98">
              <w:rPr>
                <w:sz w:val="22"/>
                <w:szCs w:val="20"/>
              </w:rPr>
              <w:t>n (%)</w:t>
            </w:r>
          </w:p>
        </w:tc>
        <w:tc>
          <w:tcPr>
            <w:tcW w:w="700" w:type="pct"/>
            <w:shd w:val="clear" w:color="auto" w:fill="auto"/>
            <w:tcMar>
              <w:top w:w="100" w:type="dxa"/>
              <w:left w:w="100" w:type="dxa"/>
              <w:bottom w:w="100" w:type="dxa"/>
              <w:right w:w="100" w:type="dxa"/>
            </w:tcMar>
          </w:tcPr>
          <w:p w14:paraId="7A74B0E7" w14:textId="77777777" w:rsidR="00CF26D7" w:rsidRPr="00E83F1B" w:rsidRDefault="00CF26D7" w:rsidP="006715D1">
            <w:pPr>
              <w:jc w:val="center"/>
              <w:rPr>
                <w:b/>
                <w:bCs/>
                <w:sz w:val="22"/>
                <w:szCs w:val="20"/>
              </w:rPr>
            </w:pPr>
            <w:r w:rsidRPr="00E83F1B">
              <w:rPr>
                <w:b/>
                <w:bCs/>
                <w:sz w:val="22"/>
                <w:szCs w:val="20"/>
              </w:rPr>
              <w:t>Combined disagree</w:t>
            </w:r>
          </w:p>
          <w:p w14:paraId="3526ECC8" w14:textId="17CC93B4" w:rsidR="00CC264D" w:rsidRPr="00DD6A98" w:rsidRDefault="00CC264D" w:rsidP="006715D1">
            <w:pPr>
              <w:jc w:val="center"/>
              <w:rPr>
                <w:sz w:val="22"/>
                <w:szCs w:val="20"/>
              </w:rPr>
            </w:pPr>
            <w:r w:rsidRPr="00DD6A98">
              <w:rPr>
                <w:sz w:val="22"/>
                <w:szCs w:val="20"/>
              </w:rPr>
              <w:t>n (%)</w:t>
            </w:r>
          </w:p>
        </w:tc>
      </w:tr>
      <w:tr w:rsidR="00DB10BF" w:rsidRPr="00E83F1B" w14:paraId="591BCF83" w14:textId="77777777" w:rsidTr="000A7973">
        <w:trPr>
          <w:trHeight w:val="128"/>
        </w:trPr>
        <w:tc>
          <w:tcPr>
            <w:tcW w:w="5000" w:type="pct"/>
            <w:gridSpan w:val="8"/>
            <w:shd w:val="clear" w:color="auto" w:fill="auto"/>
            <w:tcMar>
              <w:top w:w="100" w:type="dxa"/>
              <w:left w:w="100" w:type="dxa"/>
              <w:bottom w:w="100" w:type="dxa"/>
              <w:right w:w="100" w:type="dxa"/>
            </w:tcMar>
          </w:tcPr>
          <w:p w14:paraId="2489E4D0" w14:textId="7AFB4AD6" w:rsidR="00DB10BF" w:rsidRPr="00E83F1B" w:rsidRDefault="00DB10BF" w:rsidP="00FA4E82">
            <w:pPr>
              <w:rPr>
                <w:b/>
                <w:bCs/>
                <w:sz w:val="22"/>
                <w:szCs w:val="20"/>
              </w:rPr>
            </w:pPr>
            <w:r w:rsidRPr="00E83F1B">
              <w:rPr>
                <w:b/>
                <w:bCs/>
                <w:sz w:val="22"/>
                <w:szCs w:val="20"/>
              </w:rPr>
              <w:t>Opinion</w:t>
            </w:r>
          </w:p>
        </w:tc>
      </w:tr>
      <w:tr w:rsidR="000A7973" w:rsidRPr="00E83F1B" w14:paraId="5E8CA72B" w14:textId="77777777" w:rsidTr="000A7973">
        <w:trPr>
          <w:trHeight w:val="252"/>
        </w:trPr>
        <w:tc>
          <w:tcPr>
            <w:tcW w:w="965" w:type="pct"/>
            <w:shd w:val="clear" w:color="auto" w:fill="auto"/>
            <w:tcMar>
              <w:top w:w="100" w:type="dxa"/>
              <w:left w:w="100" w:type="dxa"/>
              <w:bottom w:w="100" w:type="dxa"/>
              <w:right w:w="100" w:type="dxa"/>
            </w:tcMar>
          </w:tcPr>
          <w:p w14:paraId="10243538" w14:textId="6EFB287E" w:rsidR="002E54D0" w:rsidRPr="00E83F1B" w:rsidRDefault="002E54D0" w:rsidP="00FA4E82">
            <w:pPr>
              <w:rPr>
                <w:b/>
                <w:sz w:val="22"/>
                <w:szCs w:val="20"/>
              </w:rPr>
            </w:pPr>
            <w:r w:rsidRPr="00E83F1B">
              <w:rPr>
                <w:sz w:val="22"/>
                <w:szCs w:val="20"/>
              </w:rPr>
              <w:t>Blood donation can save</w:t>
            </w:r>
            <w:r w:rsidR="008E680A" w:rsidRPr="00E83F1B">
              <w:rPr>
                <w:sz w:val="22"/>
                <w:szCs w:val="20"/>
              </w:rPr>
              <w:t xml:space="preserve"> a</w:t>
            </w:r>
            <w:r w:rsidRPr="00E83F1B">
              <w:rPr>
                <w:sz w:val="22"/>
                <w:szCs w:val="20"/>
              </w:rPr>
              <w:t xml:space="preserve"> life</w:t>
            </w:r>
          </w:p>
        </w:tc>
        <w:tc>
          <w:tcPr>
            <w:tcW w:w="591" w:type="pct"/>
            <w:shd w:val="clear" w:color="auto" w:fill="auto"/>
            <w:tcMar>
              <w:top w:w="100" w:type="dxa"/>
              <w:left w:w="100" w:type="dxa"/>
              <w:bottom w:w="100" w:type="dxa"/>
              <w:right w:w="100" w:type="dxa"/>
            </w:tcMar>
          </w:tcPr>
          <w:p w14:paraId="581A566C" w14:textId="4FEF0386" w:rsidR="002E54D0" w:rsidRPr="00E83F1B" w:rsidRDefault="006D3619" w:rsidP="006715D1">
            <w:pPr>
              <w:jc w:val="center"/>
              <w:rPr>
                <w:b/>
                <w:sz w:val="22"/>
                <w:szCs w:val="20"/>
              </w:rPr>
            </w:pPr>
            <w:r w:rsidRPr="00E83F1B">
              <w:rPr>
                <w:sz w:val="22"/>
                <w:szCs w:val="20"/>
              </w:rPr>
              <w:t>294</w:t>
            </w:r>
            <w:r w:rsidR="002E54D0" w:rsidRPr="00E83F1B">
              <w:rPr>
                <w:sz w:val="22"/>
                <w:szCs w:val="20"/>
              </w:rPr>
              <w:t xml:space="preserve"> (57.</w:t>
            </w:r>
            <w:r w:rsidRPr="00E83F1B">
              <w:rPr>
                <w:sz w:val="22"/>
                <w:szCs w:val="20"/>
              </w:rPr>
              <w:t>4</w:t>
            </w:r>
            <w:r w:rsidR="002E54D0" w:rsidRPr="00E83F1B">
              <w:rPr>
                <w:sz w:val="22"/>
                <w:szCs w:val="20"/>
              </w:rPr>
              <w:t>)</w:t>
            </w:r>
          </w:p>
        </w:tc>
        <w:tc>
          <w:tcPr>
            <w:tcW w:w="438" w:type="pct"/>
            <w:shd w:val="clear" w:color="auto" w:fill="auto"/>
            <w:tcMar>
              <w:top w:w="100" w:type="dxa"/>
              <w:left w:w="100" w:type="dxa"/>
              <w:bottom w:w="100" w:type="dxa"/>
              <w:right w:w="100" w:type="dxa"/>
            </w:tcMar>
          </w:tcPr>
          <w:p w14:paraId="0572461A" w14:textId="5B9AF730" w:rsidR="002E54D0" w:rsidRPr="00E83F1B" w:rsidRDefault="006D3619" w:rsidP="006715D1">
            <w:pPr>
              <w:jc w:val="center"/>
              <w:rPr>
                <w:b/>
                <w:sz w:val="22"/>
                <w:szCs w:val="20"/>
              </w:rPr>
            </w:pPr>
            <w:r w:rsidRPr="00E83F1B">
              <w:rPr>
                <w:sz w:val="22"/>
                <w:szCs w:val="20"/>
              </w:rPr>
              <w:t>165</w:t>
            </w:r>
            <w:r w:rsidR="002E54D0" w:rsidRPr="00E83F1B">
              <w:rPr>
                <w:sz w:val="22"/>
                <w:szCs w:val="20"/>
              </w:rPr>
              <w:t xml:space="preserve"> (3</w:t>
            </w:r>
            <w:r w:rsidRPr="00E83F1B">
              <w:rPr>
                <w:sz w:val="22"/>
                <w:szCs w:val="20"/>
              </w:rPr>
              <w:t>2.2</w:t>
            </w:r>
            <w:r w:rsidR="002E54D0" w:rsidRPr="00E83F1B">
              <w:rPr>
                <w:sz w:val="22"/>
                <w:szCs w:val="20"/>
              </w:rPr>
              <w:t>)</w:t>
            </w:r>
          </w:p>
        </w:tc>
        <w:tc>
          <w:tcPr>
            <w:tcW w:w="631" w:type="pct"/>
            <w:shd w:val="clear" w:color="auto" w:fill="auto"/>
            <w:tcMar>
              <w:top w:w="100" w:type="dxa"/>
              <w:left w:w="100" w:type="dxa"/>
              <w:bottom w:w="100" w:type="dxa"/>
              <w:right w:w="100" w:type="dxa"/>
            </w:tcMar>
          </w:tcPr>
          <w:p w14:paraId="0BF81742" w14:textId="5A91F7C9" w:rsidR="002E54D0" w:rsidRPr="00E83F1B" w:rsidRDefault="00980B7F" w:rsidP="006715D1">
            <w:pPr>
              <w:jc w:val="center"/>
              <w:rPr>
                <w:sz w:val="22"/>
                <w:szCs w:val="20"/>
              </w:rPr>
            </w:pPr>
            <w:r w:rsidRPr="00E83F1B">
              <w:rPr>
                <w:sz w:val="22"/>
                <w:szCs w:val="20"/>
              </w:rPr>
              <w:t>459 (</w:t>
            </w:r>
            <w:r w:rsidR="004729C1" w:rsidRPr="00E83F1B">
              <w:rPr>
                <w:sz w:val="22"/>
                <w:szCs w:val="20"/>
              </w:rPr>
              <w:t>89.6)</w:t>
            </w:r>
          </w:p>
        </w:tc>
        <w:tc>
          <w:tcPr>
            <w:tcW w:w="494" w:type="pct"/>
            <w:shd w:val="clear" w:color="auto" w:fill="auto"/>
            <w:tcMar>
              <w:top w:w="100" w:type="dxa"/>
              <w:left w:w="100" w:type="dxa"/>
              <w:bottom w:w="100" w:type="dxa"/>
              <w:right w:w="100" w:type="dxa"/>
            </w:tcMar>
          </w:tcPr>
          <w:p w14:paraId="47A10137" w14:textId="232E57E0" w:rsidR="002E54D0" w:rsidRPr="00E83F1B" w:rsidRDefault="00254C13" w:rsidP="006715D1">
            <w:pPr>
              <w:jc w:val="center"/>
              <w:rPr>
                <w:b/>
                <w:sz w:val="22"/>
                <w:szCs w:val="20"/>
              </w:rPr>
            </w:pPr>
            <w:r w:rsidRPr="00E83F1B">
              <w:rPr>
                <w:sz w:val="22"/>
                <w:szCs w:val="20"/>
              </w:rPr>
              <w:t>32</w:t>
            </w:r>
            <w:r w:rsidR="002E54D0" w:rsidRPr="00E83F1B">
              <w:rPr>
                <w:sz w:val="22"/>
                <w:szCs w:val="20"/>
              </w:rPr>
              <w:t xml:space="preserve"> (</w:t>
            </w:r>
            <w:r w:rsidRPr="00E83F1B">
              <w:rPr>
                <w:sz w:val="22"/>
                <w:szCs w:val="20"/>
              </w:rPr>
              <w:t>6</w:t>
            </w:r>
            <w:r w:rsidR="002E54D0" w:rsidRPr="00E83F1B">
              <w:rPr>
                <w:sz w:val="22"/>
                <w:szCs w:val="20"/>
              </w:rPr>
              <w:t>.</w:t>
            </w:r>
            <w:r w:rsidRPr="00E83F1B">
              <w:rPr>
                <w:sz w:val="22"/>
                <w:szCs w:val="20"/>
              </w:rPr>
              <w:t>3</w:t>
            </w:r>
            <w:r w:rsidR="002E54D0" w:rsidRPr="00E83F1B">
              <w:rPr>
                <w:sz w:val="22"/>
                <w:szCs w:val="20"/>
              </w:rPr>
              <w:t>)</w:t>
            </w:r>
          </w:p>
        </w:tc>
        <w:tc>
          <w:tcPr>
            <w:tcW w:w="565" w:type="pct"/>
            <w:shd w:val="clear" w:color="auto" w:fill="auto"/>
            <w:tcMar>
              <w:top w:w="100" w:type="dxa"/>
              <w:left w:w="100" w:type="dxa"/>
              <w:bottom w:w="100" w:type="dxa"/>
              <w:right w:w="100" w:type="dxa"/>
            </w:tcMar>
          </w:tcPr>
          <w:p w14:paraId="06B86457" w14:textId="76E2662D" w:rsidR="002E54D0" w:rsidRPr="00E83F1B" w:rsidRDefault="00254C13" w:rsidP="006715D1">
            <w:pPr>
              <w:jc w:val="center"/>
              <w:rPr>
                <w:b/>
                <w:sz w:val="22"/>
                <w:szCs w:val="20"/>
              </w:rPr>
            </w:pPr>
            <w:r w:rsidRPr="00E83F1B">
              <w:rPr>
                <w:sz w:val="22"/>
                <w:szCs w:val="20"/>
              </w:rPr>
              <w:t>8</w:t>
            </w:r>
            <w:r w:rsidR="002E54D0" w:rsidRPr="00E83F1B">
              <w:rPr>
                <w:sz w:val="22"/>
                <w:szCs w:val="20"/>
              </w:rPr>
              <w:t xml:space="preserve"> (1.</w:t>
            </w:r>
            <w:r w:rsidR="001118BA" w:rsidRPr="00E83F1B">
              <w:rPr>
                <w:sz w:val="22"/>
                <w:szCs w:val="20"/>
              </w:rPr>
              <w:t>6</w:t>
            </w:r>
            <w:r w:rsidR="002E54D0" w:rsidRPr="00E83F1B">
              <w:rPr>
                <w:sz w:val="22"/>
                <w:szCs w:val="20"/>
              </w:rPr>
              <w:t>)</w:t>
            </w:r>
          </w:p>
        </w:tc>
        <w:tc>
          <w:tcPr>
            <w:tcW w:w="616" w:type="pct"/>
            <w:shd w:val="clear" w:color="auto" w:fill="auto"/>
            <w:tcMar>
              <w:top w:w="100" w:type="dxa"/>
              <w:left w:w="100" w:type="dxa"/>
              <w:bottom w:w="100" w:type="dxa"/>
              <w:right w:w="100" w:type="dxa"/>
            </w:tcMar>
          </w:tcPr>
          <w:p w14:paraId="6AEE0A69" w14:textId="7127C712" w:rsidR="002E54D0" w:rsidRPr="00E83F1B" w:rsidRDefault="002E54D0" w:rsidP="006715D1">
            <w:pPr>
              <w:jc w:val="center"/>
              <w:rPr>
                <w:b/>
                <w:sz w:val="22"/>
                <w:szCs w:val="20"/>
              </w:rPr>
            </w:pPr>
            <w:r w:rsidRPr="00E83F1B">
              <w:rPr>
                <w:sz w:val="22"/>
                <w:szCs w:val="20"/>
              </w:rPr>
              <w:t>1</w:t>
            </w:r>
            <w:r w:rsidR="001118BA" w:rsidRPr="00E83F1B">
              <w:rPr>
                <w:sz w:val="22"/>
                <w:szCs w:val="20"/>
              </w:rPr>
              <w:t>3</w:t>
            </w:r>
            <w:r w:rsidRPr="00E83F1B">
              <w:rPr>
                <w:sz w:val="22"/>
                <w:szCs w:val="20"/>
              </w:rPr>
              <w:t xml:space="preserve"> (2.</w:t>
            </w:r>
            <w:r w:rsidR="001118BA" w:rsidRPr="00E83F1B">
              <w:rPr>
                <w:sz w:val="22"/>
                <w:szCs w:val="20"/>
              </w:rPr>
              <w:t>5</w:t>
            </w:r>
            <w:r w:rsidRPr="00E83F1B">
              <w:rPr>
                <w:sz w:val="22"/>
                <w:szCs w:val="20"/>
              </w:rPr>
              <w:t>)</w:t>
            </w:r>
          </w:p>
        </w:tc>
        <w:tc>
          <w:tcPr>
            <w:tcW w:w="700" w:type="pct"/>
            <w:shd w:val="clear" w:color="auto" w:fill="auto"/>
            <w:tcMar>
              <w:top w:w="100" w:type="dxa"/>
              <w:left w:w="100" w:type="dxa"/>
              <w:bottom w:w="100" w:type="dxa"/>
              <w:right w:w="100" w:type="dxa"/>
            </w:tcMar>
          </w:tcPr>
          <w:p w14:paraId="49124FCF" w14:textId="2E1452F8" w:rsidR="002E54D0" w:rsidRPr="00E83F1B" w:rsidRDefault="0021204E" w:rsidP="006715D1">
            <w:pPr>
              <w:jc w:val="center"/>
              <w:rPr>
                <w:sz w:val="22"/>
                <w:szCs w:val="20"/>
              </w:rPr>
            </w:pPr>
            <w:r w:rsidRPr="00E83F1B">
              <w:rPr>
                <w:sz w:val="22"/>
                <w:szCs w:val="20"/>
              </w:rPr>
              <w:t>21</w:t>
            </w:r>
            <w:r w:rsidR="006B2EB3" w:rsidRPr="00E83F1B">
              <w:rPr>
                <w:sz w:val="22"/>
                <w:szCs w:val="20"/>
              </w:rPr>
              <w:t xml:space="preserve"> (4.1)</w:t>
            </w:r>
          </w:p>
        </w:tc>
      </w:tr>
      <w:tr w:rsidR="000A7973" w:rsidRPr="00E83F1B" w14:paraId="5E277073" w14:textId="77777777" w:rsidTr="000A7973">
        <w:trPr>
          <w:trHeight w:val="387"/>
        </w:trPr>
        <w:tc>
          <w:tcPr>
            <w:tcW w:w="965" w:type="pct"/>
            <w:shd w:val="clear" w:color="auto" w:fill="auto"/>
            <w:tcMar>
              <w:top w:w="100" w:type="dxa"/>
              <w:left w:w="100" w:type="dxa"/>
              <w:bottom w:w="100" w:type="dxa"/>
              <w:right w:w="100" w:type="dxa"/>
            </w:tcMar>
          </w:tcPr>
          <w:p w14:paraId="09DF39B0" w14:textId="58B72419" w:rsidR="00CD4E51" w:rsidRPr="00E83F1B" w:rsidRDefault="00CD4E51" w:rsidP="00FA4E82">
            <w:pPr>
              <w:rPr>
                <w:sz w:val="22"/>
                <w:szCs w:val="20"/>
              </w:rPr>
            </w:pPr>
            <w:r w:rsidRPr="00E83F1B">
              <w:rPr>
                <w:sz w:val="22"/>
                <w:szCs w:val="20"/>
              </w:rPr>
              <w:t xml:space="preserve">Donating blood is bad for health </w:t>
            </w:r>
          </w:p>
        </w:tc>
        <w:tc>
          <w:tcPr>
            <w:tcW w:w="591" w:type="pct"/>
            <w:shd w:val="clear" w:color="auto" w:fill="auto"/>
            <w:tcMar>
              <w:top w:w="100" w:type="dxa"/>
              <w:left w:w="100" w:type="dxa"/>
              <w:bottom w:w="100" w:type="dxa"/>
              <w:right w:w="100" w:type="dxa"/>
            </w:tcMar>
          </w:tcPr>
          <w:p w14:paraId="53B4C02C" w14:textId="20581FF7" w:rsidR="00CD4E51" w:rsidRPr="00E83F1B" w:rsidRDefault="00760841" w:rsidP="006715D1">
            <w:pPr>
              <w:jc w:val="center"/>
              <w:rPr>
                <w:sz w:val="22"/>
                <w:szCs w:val="20"/>
              </w:rPr>
            </w:pPr>
            <w:r w:rsidRPr="00E83F1B">
              <w:rPr>
                <w:sz w:val="22"/>
                <w:szCs w:val="20"/>
              </w:rPr>
              <w:t>44</w:t>
            </w:r>
            <w:r w:rsidR="00CD4E51" w:rsidRPr="00E83F1B">
              <w:rPr>
                <w:sz w:val="22"/>
                <w:szCs w:val="20"/>
              </w:rPr>
              <w:t xml:space="preserve"> (8.</w:t>
            </w:r>
            <w:r w:rsidRPr="00E83F1B">
              <w:rPr>
                <w:sz w:val="22"/>
                <w:szCs w:val="20"/>
              </w:rPr>
              <w:t>6</w:t>
            </w:r>
            <w:r w:rsidR="00CD4E51" w:rsidRPr="00E83F1B">
              <w:rPr>
                <w:sz w:val="22"/>
                <w:szCs w:val="20"/>
              </w:rPr>
              <w:t>)</w:t>
            </w:r>
          </w:p>
        </w:tc>
        <w:tc>
          <w:tcPr>
            <w:tcW w:w="438" w:type="pct"/>
            <w:shd w:val="clear" w:color="auto" w:fill="auto"/>
            <w:tcMar>
              <w:top w:w="100" w:type="dxa"/>
              <w:left w:w="100" w:type="dxa"/>
              <w:bottom w:w="100" w:type="dxa"/>
              <w:right w:w="100" w:type="dxa"/>
            </w:tcMar>
          </w:tcPr>
          <w:p w14:paraId="583D2A68" w14:textId="7C233A68" w:rsidR="00CD4E51" w:rsidRPr="00E83F1B" w:rsidRDefault="00760841" w:rsidP="006715D1">
            <w:pPr>
              <w:jc w:val="center"/>
              <w:rPr>
                <w:sz w:val="22"/>
                <w:szCs w:val="20"/>
              </w:rPr>
            </w:pPr>
            <w:r w:rsidRPr="00E83F1B">
              <w:rPr>
                <w:sz w:val="22"/>
                <w:szCs w:val="20"/>
              </w:rPr>
              <w:t>45</w:t>
            </w:r>
            <w:r w:rsidR="00CD4E51" w:rsidRPr="00E83F1B">
              <w:rPr>
                <w:sz w:val="22"/>
                <w:szCs w:val="20"/>
              </w:rPr>
              <w:t xml:space="preserve"> (</w:t>
            </w:r>
            <w:r w:rsidRPr="00E83F1B">
              <w:rPr>
                <w:sz w:val="22"/>
                <w:szCs w:val="20"/>
              </w:rPr>
              <w:t>8</w:t>
            </w:r>
            <w:r w:rsidR="00CD4E51" w:rsidRPr="00E83F1B">
              <w:rPr>
                <w:sz w:val="22"/>
                <w:szCs w:val="20"/>
              </w:rPr>
              <w:t>.</w:t>
            </w:r>
            <w:r w:rsidRPr="00E83F1B">
              <w:rPr>
                <w:sz w:val="22"/>
                <w:szCs w:val="20"/>
              </w:rPr>
              <w:t>8</w:t>
            </w:r>
            <w:r w:rsidR="00CD4E51" w:rsidRPr="00E83F1B">
              <w:rPr>
                <w:sz w:val="22"/>
                <w:szCs w:val="20"/>
              </w:rPr>
              <w:t>)</w:t>
            </w:r>
          </w:p>
        </w:tc>
        <w:tc>
          <w:tcPr>
            <w:tcW w:w="631" w:type="pct"/>
            <w:shd w:val="clear" w:color="auto" w:fill="auto"/>
            <w:tcMar>
              <w:top w:w="100" w:type="dxa"/>
              <w:left w:w="100" w:type="dxa"/>
              <w:bottom w:w="100" w:type="dxa"/>
              <w:right w:w="100" w:type="dxa"/>
            </w:tcMar>
          </w:tcPr>
          <w:p w14:paraId="3D90AA21" w14:textId="339170DE" w:rsidR="00CD4E51" w:rsidRPr="00E83F1B" w:rsidRDefault="00011866" w:rsidP="006715D1">
            <w:pPr>
              <w:jc w:val="center"/>
              <w:rPr>
                <w:sz w:val="22"/>
                <w:szCs w:val="20"/>
              </w:rPr>
            </w:pPr>
            <w:r w:rsidRPr="00E83F1B">
              <w:rPr>
                <w:sz w:val="22"/>
                <w:szCs w:val="20"/>
              </w:rPr>
              <w:t>89 (</w:t>
            </w:r>
            <w:r w:rsidR="00686D1F" w:rsidRPr="00E83F1B">
              <w:rPr>
                <w:sz w:val="22"/>
                <w:szCs w:val="20"/>
              </w:rPr>
              <w:t>17.4)</w:t>
            </w:r>
          </w:p>
        </w:tc>
        <w:tc>
          <w:tcPr>
            <w:tcW w:w="494" w:type="pct"/>
            <w:shd w:val="clear" w:color="auto" w:fill="auto"/>
            <w:tcMar>
              <w:top w:w="100" w:type="dxa"/>
              <w:left w:w="100" w:type="dxa"/>
              <w:bottom w:w="100" w:type="dxa"/>
              <w:right w:w="100" w:type="dxa"/>
            </w:tcMar>
          </w:tcPr>
          <w:p w14:paraId="71DB7F5D" w14:textId="5CC2AC80" w:rsidR="00CD4E51" w:rsidRPr="00E83F1B" w:rsidRDefault="00CD4E51" w:rsidP="006715D1">
            <w:pPr>
              <w:jc w:val="center"/>
              <w:rPr>
                <w:sz w:val="22"/>
                <w:szCs w:val="20"/>
              </w:rPr>
            </w:pPr>
            <w:r w:rsidRPr="00E83F1B">
              <w:rPr>
                <w:sz w:val="22"/>
                <w:szCs w:val="20"/>
              </w:rPr>
              <w:t>1</w:t>
            </w:r>
            <w:r w:rsidR="00760841" w:rsidRPr="00E83F1B">
              <w:rPr>
                <w:sz w:val="22"/>
                <w:szCs w:val="20"/>
              </w:rPr>
              <w:t xml:space="preserve">52 </w:t>
            </w:r>
            <w:r w:rsidRPr="00E83F1B">
              <w:rPr>
                <w:sz w:val="22"/>
                <w:szCs w:val="20"/>
              </w:rPr>
              <w:t>(2</w:t>
            </w:r>
            <w:r w:rsidR="00BD2FFC" w:rsidRPr="00E83F1B">
              <w:rPr>
                <w:sz w:val="22"/>
                <w:szCs w:val="20"/>
              </w:rPr>
              <w:t>9.7</w:t>
            </w:r>
            <w:r w:rsidRPr="00E83F1B">
              <w:rPr>
                <w:sz w:val="22"/>
                <w:szCs w:val="20"/>
              </w:rPr>
              <w:t>)</w:t>
            </w:r>
          </w:p>
        </w:tc>
        <w:tc>
          <w:tcPr>
            <w:tcW w:w="565" w:type="pct"/>
            <w:shd w:val="clear" w:color="auto" w:fill="auto"/>
            <w:tcMar>
              <w:top w:w="100" w:type="dxa"/>
              <w:left w:w="100" w:type="dxa"/>
              <w:bottom w:w="100" w:type="dxa"/>
              <w:right w:w="100" w:type="dxa"/>
            </w:tcMar>
          </w:tcPr>
          <w:p w14:paraId="0CB208A7" w14:textId="120D96D7" w:rsidR="00CD4E51" w:rsidRPr="00E83F1B" w:rsidRDefault="00BD2FFC" w:rsidP="006715D1">
            <w:pPr>
              <w:jc w:val="center"/>
              <w:rPr>
                <w:sz w:val="22"/>
                <w:szCs w:val="20"/>
              </w:rPr>
            </w:pPr>
            <w:r w:rsidRPr="00E83F1B">
              <w:rPr>
                <w:sz w:val="22"/>
                <w:szCs w:val="20"/>
              </w:rPr>
              <w:t xml:space="preserve">136 </w:t>
            </w:r>
            <w:r w:rsidR="00CD4E51" w:rsidRPr="00E83F1B">
              <w:rPr>
                <w:sz w:val="22"/>
                <w:szCs w:val="20"/>
              </w:rPr>
              <w:t>(2</w:t>
            </w:r>
            <w:r w:rsidRPr="00E83F1B">
              <w:rPr>
                <w:sz w:val="22"/>
                <w:szCs w:val="20"/>
              </w:rPr>
              <w:t>6</w:t>
            </w:r>
            <w:r w:rsidR="00CD4E51" w:rsidRPr="00E83F1B">
              <w:rPr>
                <w:sz w:val="22"/>
                <w:szCs w:val="20"/>
              </w:rPr>
              <w:t>.</w:t>
            </w:r>
            <w:r w:rsidRPr="00E83F1B">
              <w:rPr>
                <w:sz w:val="22"/>
                <w:szCs w:val="20"/>
              </w:rPr>
              <w:t>6</w:t>
            </w:r>
            <w:r w:rsidR="00CD4E51" w:rsidRPr="00E83F1B">
              <w:rPr>
                <w:sz w:val="22"/>
                <w:szCs w:val="20"/>
              </w:rPr>
              <w:t>)</w:t>
            </w:r>
          </w:p>
        </w:tc>
        <w:tc>
          <w:tcPr>
            <w:tcW w:w="616" w:type="pct"/>
            <w:shd w:val="clear" w:color="auto" w:fill="auto"/>
            <w:tcMar>
              <w:top w:w="100" w:type="dxa"/>
              <w:left w:w="100" w:type="dxa"/>
              <w:bottom w:w="100" w:type="dxa"/>
              <w:right w:w="100" w:type="dxa"/>
            </w:tcMar>
          </w:tcPr>
          <w:p w14:paraId="25029782" w14:textId="3D6F779B" w:rsidR="00CD4E51" w:rsidRPr="00E83F1B" w:rsidRDefault="00CD4E51" w:rsidP="006715D1">
            <w:pPr>
              <w:jc w:val="center"/>
              <w:rPr>
                <w:sz w:val="22"/>
                <w:szCs w:val="20"/>
              </w:rPr>
            </w:pPr>
            <w:r w:rsidRPr="00E83F1B">
              <w:rPr>
                <w:sz w:val="22"/>
                <w:szCs w:val="20"/>
              </w:rPr>
              <w:t>1</w:t>
            </w:r>
            <w:r w:rsidR="0041648D" w:rsidRPr="00E83F1B">
              <w:rPr>
                <w:sz w:val="22"/>
                <w:szCs w:val="20"/>
              </w:rPr>
              <w:t>35</w:t>
            </w:r>
            <w:r w:rsidRPr="00E83F1B">
              <w:rPr>
                <w:sz w:val="22"/>
                <w:szCs w:val="20"/>
              </w:rPr>
              <w:t xml:space="preserve"> (26.</w:t>
            </w:r>
            <w:r w:rsidR="0041648D" w:rsidRPr="00E83F1B">
              <w:rPr>
                <w:sz w:val="22"/>
                <w:szCs w:val="20"/>
              </w:rPr>
              <w:t>4</w:t>
            </w:r>
            <w:r w:rsidRPr="00E83F1B">
              <w:rPr>
                <w:sz w:val="22"/>
                <w:szCs w:val="20"/>
              </w:rPr>
              <w:t>)</w:t>
            </w:r>
          </w:p>
        </w:tc>
        <w:tc>
          <w:tcPr>
            <w:tcW w:w="700" w:type="pct"/>
            <w:shd w:val="clear" w:color="auto" w:fill="auto"/>
            <w:tcMar>
              <w:top w:w="100" w:type="dxa"/>
              <w:left w:w="100" w:type="dxa"/>
              <w:bottom w:w="100" w:type="dxa"/>
              <w:right w:w="100" w:type="dxa"/>
            </w:tcMar>
          </w:tcPr>
          <w:p w14:paraId="6F7B097A" w14:textId="784CFEBD" w:rsidR="00CD4E51" w:rsidRPr="00E83F1B" w:rsidRDefault="00E758E1" w:rsidP="006715D1">
            <w:pPr>
              <w:jc w:val="center"/>
              <w:rPr>
                <w:sz w:val="22"/>
                <w:szCs w:val="20"/>
              </w:rPr>
            </w:pPr>
            <w:r w:rsidRPr="00E83F1B">
              <w:rPr>
                <w:sz w:val="22"/>
                <w:szCs w:val="20"/>
              </w:rPr>
              <w:t>271</w:t>
            </w:r>
            <w:r w:rsidR="00686D1F" w:rsidRPr="00E83F1B">
              <w:rPr>
                <w:sz w:val="22"/>
                <w:szCs w:val="20"/>
              </w:rPr>
              <w:t xml:space="preserve"> (</w:t>
            </w:r>
            <w:r w:rsidR="00A70506" w:rsidRPr="00E83F1B">
              <w:rPr>
                <w:sz w:val="22"/>
                <w:szCs w:val="20"/>
              </w:rPr>
              <w:t>53.0)</w:t>
            </w:r>
          </w:p>
        </w:tc>
      </w:tr>
      <w:tr w:rsidR="00DB10BF" w:rsidRPr="00E83F1B" w14:paraId="077474AF" w14:textId="77777777" w:rsidTr="000A7973">
        <w:trPr>
          <w:trHeight w:val="122"/>
        </w:trPr>
        <w:tc>
          <w:tcPr>
            <w:tcW w:w="5000" w:type="pct"/>
            <w:gridSpan w:val="8"/>
            <w:shd w:val="clear" w:color="auto" w:fill="auto"/>
            <w:tcMar>
              <w:top w:w="100" w:type="dxa"/>
              <w:left w:w="100" w:type="dxa"/>
              <w:bottom w:w="100" w:type="dxa"/>
              <w:right w:w="100" w:type="dxa"/>
            </w:tcMar>
          </w:tcPr>
          <w:p w14:paraId="165CF6CB" w14:textId="576125E9" w:rsidR="00DB10BF" w:rsidRPr="00E83F1B" w:rsidRDefault="00DB10BF" w:rsidP="00FA4E82">
            <w:pPr>
              <w:rPr>
                <w:b/>
                <w:bCs/>
                <w:sz w:val="22"/>
                <w:szCs w:val="20"/>
              </w:rPr>
            </w:pPr>
            <w:r w:rsidRPr="00E83F1B">
              <w:rPr>
                <w:b/>
                <w:bCs/>
                <w:sz w:val="22"/>
                <w:szCs w:val="20"/>
              </w:rPr>
              <w:t>Intention towards donation</w:t>
            </w:r>
          </w:p>
        </w:tc>
      </w:tr>
      <w:tr w:rsidR="000A7973" w:rsidRPr="00E83F1B" w14:paraId="67947A5A" w14:textId="77777777" w:rsidTr="000A7973">
        <w:trPr>
          <w:trHeight w:val="252"/>
        </w:trPr>
        <w:tc>
          <w:tcPr>
            <w:tcW w:w="965" w:type="pct"/>
            <w:shd w:val="clear" w:color="auto" w:fill="auto"/>
            <w:tcMar>
              <w:top w:w="100" w:type="dxa"/>
              <w:left w:w="100" w:type="dxa"/>
              <w:bottom w:w="100" w:type="dxa"/>
              <w:right w:w="100" w:type="dxa"/>
            </w:tcMar>
          </w:tcPr>
          <w:p w14:paraId="17C9AFBF" w14:textId="334A4375" w:rsidR="008E680A" w:rsidRPr="00E83F1B" w:rsidRDefault="008E680A" w:rsidP="00FA4E82">
            <w:pPr>
              <w:rPr>
                <w:b/>
                <w:sz w:val="22"/>
                <w:szCs w:val="20"/>
              </w:rPr>
            </w:pPr>
            <w:r w:rsidRPr="00E83F1B">
              <w:rPr>
                <w:sz w:val="22"/>
                <w:szCs w:val="20"/>
              </w:rPr>
              <w:t>Want to donate to unknown person</w:t>
            </w:r>
          </w:p>
        </w:tc>
        <w:tc>
          <w:tcPr>
            <w:tcW w:w="591" w:type="pct"/>
            <w:shd w:val="clear" w:color="auto" w:fill="auto"/>
            <w:tcMar>
              <w:top w:w="100" w:type="dxa"/>
              <w:left w:w="100" w:type="dxa"/>
              <w:bottom w:w="100" w:type="dxa"/>
              <w:right w:w="100" w:type="dxa"/>
            </w:tcMar>
          </w:tcPr>
          <w:p w14:paraId="2F67F29A" w14:textId="3817C23F" w:rsidR="008E680A" w:rsidRPr="00E83F1B" w:rsidRDefault="008E680A" w:rsidP="006715D1">
            <w:pPr>
              <w:jc w:val="center"/>
              <w:rPr>
                <w:b/>
                <w:sz w:val="22"/>
                <w:szCs w:val="20"/>
              </w:rPr>
            </w:pPr>
            <w:r w:rsidRPr="00E83F1B">
              <w:rPr>
                <w:sz w:val="22"/>
                <w:szCs w:val="20"/>
              </w:rPr>
              <w:t>2</w:t>
            </w:r>
            <w:r w:rsidR="002E17ED" w:rsidRPr="00E83F1B">
              <w:rPr>
                <w:sz w:val="22"/>
                <w:szCs w:val="20"/>
              </w:rPr>
              <w:t>17</w:t>
            </w:r>
            <w:r w:rsidRPr="00E83F1B">
              <w:rPr>
                <w:sz w:val="22"/>
                <w:szCs w:val="20"/>
              </w:rPr>
              <w:t xml:space="preserve"> (4</w:t>
            </w:r>
            <w:r w:rsidR="002E17ED" w:rsidRPr="00E83F1B">
              <w:rPr>
                <w:sz w:val="22"/>
                <w:szCs w:val="20"/>
              </w:rPr>
              <w:t>2</w:t>
            </w:r>
            <w:r w:rsidRPr="00E83F1B">
              <w:rPr>
                <w:sz w:val="22"/>
                <w:szCs w:val="20"/>
              </w:rPr>
              <w:t>.4)</w:t>
            </w:r>
          </w:p>
        </w:tc>
        <w:tc>
          <w:tcPr>
            <w:tcW w:w="438" w:type="pct"/>
            <w:shd w:val="clear" w:color="auto" w:fill="auto"/>
            <w:tcMar>
              <w:top w:w="100" w:type="dxa"/>
              <w:left w:w="100" w:type="dxa"/>
              <w:bottom w:w="100" w:type="dxa"/>
              <w:right w:w="100" w:type="dxa"/>
            </w:tcMar>
          </w:tcPr>
          <w:p w14:paraId="41D2CAF9" w14:textId="7BE363B1" w:rsidR="008E680A" w:rsidRPr="00E83F1B" w:rsidRDefault="00741950" w:rsidP="006715D1">
            <w:pPr>
              <w:jc w:val="center"/>
              <w:rPr>
                <w:b/>
                <w:sz w:val="22"/>
                <w:szCs w:val="20"/>
              </w:rPr>
            </w:pPr>
            <w:r w:rsidRPr="00E83F1B">
              <w:rPr>
                <w:sz w:val="22"/>
                <w:szCs w:val="20"/>
              </w:rPr>
              <w:t>196</w:t>
            </w:r>
            <w:r w:rsidR="008E680A" w:rsidRPr="00E83F1B">
              <w:rPr>
                <w:sz w:val="22"/>
                <w:szCs w:val="20"/>
              </w:rPr>
              <w:t xml:space="preserve"> (38.</w:t>
            </w:r>
            <w:r w:rsidRPr="00E83F1B">
              <w:rPr>
                <w:sz w:val="22"/>
                <w:szCs w:val="20"/>
              </w:rPr>
              <w:t>3</w:t>
            </w:r>
            <w:r w:rsidR="008E680A" w:rsidRPr="00E83F1B">
              <w:rPr>
                <w:sz w:val="22"/>
                <w:szCs w:val="20"/>
              </w:rPr>
              <w:t>)</w:t>
            </w:r>
          </w:p>
        </w:tc>
        <w:tc>
          <w:tcPr>
            <w:tcW w:w="631" w:type="pct"/>
            <w:shd w:val="clear" w:color="auto" w:fill="auto"/>
            <w:tcMar>
              <w:top w:w="100" w:type="dxa"/>
              <w:left w:w="100" w:type="dxa"/>
              <w:bottom w:w="100" w:type="dxa"/>
              <w:right w:w="100" w:type="dxa"/>
            </w:tcMar>
          </w:tcPr>
          <w:p w14:paraId="4EC181CE" w14:textId="7F8A548D" w:rsidR="008E680A" w:rsidRPr="00E83F1B" w:rsidRDefault="00E11497" w:rsidP="006715D1">
            <w:pPr>
              <w:jc w:val="center"/>
              <w:rPr>
                <w:sz w:val="22"/>
                <w:szCs w:val="20"/>
              </w:rPr>
            </w:pPr>
            <w:r w:rsidRPr="00E83F1B">
              <w:rPr>
                <w:sz w:val="22"/>
                <w:szCs w:val="20"/>
              </w:rPr>
              <w:t>413</w:t>
            </w:r>
            <w:r w:rsidR="00DC6736" w:rsidRPr="00E83F1B">
              <w:rPr>
                <w:sz w:val="22"/>
                <w:szCs w:val="20"/>
              </w:rPr>
              <w:t xml:space="preserve"> (</w:t>
            </w:r>
            <w:r w:rsidR="001E4BFE" w:rsidRPr="00E83F1B">
              <w:rPr>
                <w:sz w:val="22"/>
                <w:szCs w:val="20"/>
              </w:rPr>
              <w:t>80.7</w:t>
            </w:r>
            <w:r w:rsidR="00DC6736" w:rsidRPr="00E83F1B">
              <w:rPr>
                <w:sz w:val="22"/>
                <w:szCs w:val="20"/>
              </w:rPr>
              <w:t>)</w:t>
            </w:r>
          </w:p>
        </w:tc>
        <w:tc>
          <w:tcPr>
            <w:tcW w:w="494" w:type="pct"/>
            <w:shd w:val="clear" w:color="auto" w:fill="auto"/>
            <w:tcMar>
              <w:top w:w="100" w:type="dxa"/>
              <w:left w:w="100" w:type="dxa"/>
              <w:bottom w:w="100" w:type="dxa"/>
              <w:right w:w="100" w:type="dxa"/>
            </w:tcMar>
          </w:tcPr>
          <w:p w14:paraId="709DA362" w14:textId="4C03B0C7" w:rsidR="008E680A" w:rsidRPr="00E83F1B" w:rsidRDefault="008E680A" w:rsidP="006715D1">
            <w:pPr>
              <w:jc w:val="center"/>
              <w:rPr>
                <w:b/>
                <w:sz w:val="22"/>
                <w:szCs w:val="20"/>
              </w:rPr>
            </w:pPr>
            <w:r w:rsidRPr="00E83F1B">
              <w:rPr>
                <w:sz w:val="22"/>
                <w:szCs w:val="20"/>
              </w:rPr>
              <w:t>4</w:t>
            </w:r>
            <w:r w:rsidR="00741950" w:rsidRPr="00E83F1B">
              <w:rPr>
                <w:sz w:val="22"/>
                <w:szCs w:val="20"/>
              </w:rPr>
              <w:t>0</w:t>
            </w:r>
            <w:r w:rsidRPr="00E83F1B">
              <w:rPr>
                <w:sz w:val="22"/>
                <w:szCs w:val="20"/>
              </w:rPr>
              <w:t xml:space="preserve"> (7.</w:t>
            </w:r>
            <w:r w:rsidR="00741950" w:rsidRPr="00E83F1B">
              <w:rPr>
                <w:sz w:val="22"/>
                <w:szCs w:val="20"/>
              </w:rPr>
              <w:t>8</w:t>
            </w:r>
            <w:r w:rsidRPr="00E83F1B">
              <w:rPr>
                <w:sz w:val="22"/>
                <w:szCs w:val="20"/>
              </w:rPr>
              <w:t>)</w:t>
            </w:r>
          </w:p>
        </w:tc>
        <w:tc>
          <w:tcPr>
            <w:tcW w:w="565" w:type="pct"/>
            <w:shd w:val="clear" w:color="auto" w:fill="auto"/>
            <w:tcMar>
              <w:top w:w="100" w:type="dxa"/>
              <w:left w:w="100" w:type="dxa"/>
              <w:bottom w:w="100" w:type="dxa"/>
              <w:right w:w="100" w:type="dxa"/>
            </w:tcMar>
          </w:tcPr>
          <w:p w14:paraId="6A91E7DA" w14:textId="0C570676" w:rsidR="008E680A" w:rsidRPr="00E83F1B" w:rsidRDefault="008E680A" w:rsidP="006715D1">
            <w:pPr>
              <w:jc w:val="center"/>
              <w:rPr>
                <w:b/>
                <w:sz w:val="22"/>
                <w:szCs w:val="20"/>
              </w:rPr>
            </w:pPr>
            <w:r w:rsidRPr="00E83F1B">
              <w:rPr>
                <w:sz w:val="22"/>
                <w:szCs w:val="20"/>
              </w:rPr>
              <w:t>3</w:t>
            </w:r>
            <w:r w:rsidR="00741950" w:rsidRPr="00E83F1B">
              <w:rPr>
                <w:sz w:val="22"/>
                <w:szCs w:val="20"/>
              </w:rPr>
              <w:t>1</w:t>
            </w:r>
            <w:r w:rsidRPr="00E83F1B">
              <w:rPr>
                <w:sz w:val="22"/>
                <w:szCs w:val="20"/>
              </w:rPr>
              <w:t xml:space="preserve"> (</w:t>
            </w:r>
            <w:r w:rsidR="00741950" w:rsidRPr="00E83F1B">
              <w:rPr>
                <w:sz w:val="22"/>
                <w:szCs w:val="20"/>
              </w:rPr>
              <w:t>6</w:t>
            </w:r>
            <w:r w:rsidRPr="00E83F1B">
              <w:rPr>
                <w:sz w:val="22"/>
                <w:szCs w:val="20"/>
              </w:rPr>
              <w:t>.</w:t>
            </w:r>
            <w:r w:rsidR="00741950" w:rsidRPr="00E83F1B">
              <w:rPr>
                <w:sz w:val="22"/>
                <w:szCs w:val="20"/>
              </w:rPr>
              <w:t>1</w:t>
            </w:r>
            <w:r w:rsidRPr="00E83F1B">
              <w:rPr>
                <w:sz w:val="22"/>
                <w:szCs w:val="20"/>
              </w:rPr>
              <w:t>)</w:t>
            </w:r>
          </w:p>
        </w:tc>
        <w:tc>
          <w:tcPr>
            <w:tcW w:w="616" w:type="pct"/>
            <w:shd w:val="clear" w:color="auto" w:fill="auto"/>
            <w:tcMar>
              <w:top w:w="100" w:type="dxa"/>
              <w:left w:w="100" w:type="dxa"/>
              <w:bottom w:w="100" w:type="dxa"/>
              <w:right w:w="100" w:type="dxa"/>
            </w:tcMar>
          </w:tcPr>
          <w:p w14:paraId="7A787CC5" w14:textId="16196B17" w:rsidR="008E680A" w:rsidRPr="00E83F1B" w:rsidRDefault="00741950" w:rsidP="006715D1">
            <w:pPr>
              <w:jc w:val="center"/>
              <w:rPr>
                <w:b/>
                <w:sz w:val="22"/>
                <w:szCs w:val="20"/>
              </w:rPr>
            </w:pPr>
            <w:r w:rsidRPr="00E83F1B">
              <w:rPr>
                <w:sz w:val="22"/>
                <w:szCs w:val="20"/>
              </w:rPr>
              <w:t>28</w:t>
            </w:r>
            <w:r w:rsidR="008E680A" w:rsidRPr="00E83F1B">
              <w:rPr>
                <w:sz w:val="22"/>
                <w:szCs w:val="20"/>
              </w:rPr>
              <w:t xml:space="preserve"> (</w:t>
            </w:r>
            <w:r w:rsidR="00B754DD" w:rsidRPr="00E83F1B">
              <w:rPr>
                <w:sz w:val="22"/>
                <w:szCs w:val="20"/>
              </w:rPr>
              <w:t>5</w:t>
            </w:r>
            <w:r w:rsidR="008E680A" w:rsidRPr="00E83F1B">
              <w:rPr>
                <w:sz w:val="22"/>
                <w:szCs w:val="20"/>
              </w:rPr>
              <w:t>.5)</w:t>
            </w:r>
          </w:p>
        </w:tc>
        <w:tc>
          <w:tcPr>
            <w:tcW w:w="700" w:type="pct"/>
            <w:shd w:val="clear" w:color="auto" w:fill="auto"/>
            <w:tcMar>
              <w:top w:w="100" w:type="dxa"/>
              <w:left w:w="100" w:type="dxa"/>
              <w:bottom w:w="100" w:type="dxa"/>
              <w:right w:w="100" w:type="dxa"/>
            </w:tcMar>
          </w:tcPr>
          <w:p w14:paraId="7B5784F4" w14:textId="20F6BC91" w:rsidR="008E680A" w:rsidRPr="00E83F1B" w:rsidRDefault="00B960E4" w:rsidP="006715D1">
            <w:pPr>
              <w:jc w:val="center"/>
              <w:rPr>
                <w:sz w:val="22"/>
                <w:szCs w:val="20"/>
              </w:rPr>
            </w:pPr>
            <w:r w:rsidRPr="00E83F1B">
              <w:rPr>
                <w:sz w:val="22"/>
                <w:szCs w:val="20"/>
              </w:rPr>
              <w:t>59</w:t>
            </w:r>
            <w:r w:rsidR="001E4BFE" w:rsidRPr="00E83F1B">
              <w:rPr>
                <w:sz w:val="22"/>
                <w:szCs w:val="20"/>
              </w:rPr>
              <w:t xml:space="preserve"> (11.6)</w:t>
            </w:r>
          </w:p>
        </w:tc>
      </w:tr>
      <w:tr w:rsidR="000A7973" w:rsidRPr="00E83F1B" w14:paraId="5C76E7C7" w14:textId="77777777" w:rsidTr="000A7973">
        <w:trPr>
          <w:trHeight w:val="381"/>
        </w:trPr>
        <w:tc>
          <w:tcPr>
            <w:tcW w:w="965" w:type="pct"/>
            <w:shd w:val="clear" w:color="auto" w:fill="auto"/>
            <w:tcMar>
              <w:top w:w="100" w:type="dxa"/>
              <w:left w:w="100" w:type="dxa"/>
              <w:bottom w:w="100" w:type="dxa"/>
              <w:right w:w="100" w:type="dxa"/>
            </w:tcMar>
          </w:tcPr>
          <w:p w14:paraId="5BF48562" w14:textId="58DC7DD1" w:rsidR="008E680A" w:rsidRPr="00E83F1B" w:rsidRDefault="008E680A" w:rsidP="00FA4E82">
            <w:pPr>
              <w:rPr>
                <w:b/>
                <w:sz w:val="22"/>
                <w:szCs w:val="20"/>
              </w:rPr>
            </w:pPr>
            <w:r w:rsidRPr="00E83F1B">
              <w:rPr>
                <w:sz w:val="22"/>
                <w:szCs w:val="20"/>
              </w:rPr>
              <w:t>Want to be a regular donor</w:t>
            </w:r>
          </w:p>
        </w:tc>
        <w:tc>
          <w:tcPr>
            <w:tcW w:w="591" w:type="pct"/>
            <w:shd w:val="clear" w:color="auto" w:fill="auto"/>
            <w:tcMar>
              <w:top w:w="100" w:type="dxa"/>
              <w:left w:w="100" w:type="dxa"/>
              <w:bottom w:w="100" w:type="dxa"/>
              <w:right w:w="100" w:type="dxa"/>
            </w:tcMar>
          </w:tcPr>
          <w:p w14:paraId="4EADEF0C" w14:textId="3044CACD" w:rsidR="008E680A" w:rsidRPr="00E83F1B" w:rsidRDefault="008E680A" w:rsidP="006715D1">
            <w:pPr>
              <w:jc w:val="center"/>
              <w:rPr>
                <w:b/>
                <w:sz w:val="22"/>
                <w:szCs w:val="20"/>
              </w:rPr>
            </w:pPr>
            <w:r w:rsidRPr="00E83F1B">
              <w:rPr>
                <w:sz w:val="22"/>
                <w:szCs w:val="20"/>
              </w:rPr>
              <w:t>1</w:t>
            </w:r>
            <w:r w:rsidR="004714C5" w:rsidRPr="00E83F1B">
              <w:rPr>
                <w:sz w:val="22"/>
                <w:szCs w:val="20"/>
              </w:rPr>
              <w:t>09</w:t>
            </w:r>
            <w:r w:rsidRPr="00E83F1B">
              <w:rPr>
                <w:sz w:val="22"/>
                <w:szCs w:val="20"/>
              </w:rPr>
              <w:t xml:space="preserve"> (21.</w:t>
            </w:r>
            <w:r w:rsidR="004714C5" w:rsidRPr="00E83F1B">
              <w:rPr>
                <w:sz w:val="22"/>
                <w:szCs w:val="20"/>
              </w:rPr>
              <w:t>3</w:t>
            </w:r>
            <w:r w:rsidRPr="00E83F1B">
              <w:rPr>
                <w:sz w:val="22"/>
                <w:szCs w:val="20"/>
              </w:rPr>
              <w:t>)</w:t>
            </w:r>
          </w:p>
        </w:tc>
        <w:tc>
          <w:tcPr>
            <w:tcW w:w="438" w:type="pct"/>
            <w:shd w:val="clear" w:color="auto" w:fill="auto"/>
            <w:tcMar>
              <w:top w:w="100" w:type="dxa"/>
              <w:left w:w="100" w:type="dxa"/>
              <w:bottom w:w="100" w:type="dxa"/>
              <w:right w:w="100" w:type="dxa"/>
            </w:tcMar>
          </w:tcPr>
          <w:p w14:paraId="01B86F2A" w14:textId="4FEEA2FA" w:rsidR="008E680A" w:rsidRPr="00E83F1B" w:rsidRDefault="008E680A" w:rsidP="006715D1">
            <w:pPr>
              <w:jc w:val="center"/>
              <w:rPr>
                <w:b/>
                <w:sz w:val="22"/>
                <w:szCs w:val="20"/>
              </w:rPr>
            </w:pPr>
            <w:r w:rsidRPr="00E83F1B">
              <w:rPr>
                <w:sz w:val="22"/>
                <w:szCs w:val="20"/>
              </w:rPr>
              <w:t>10</w:t>
            </w:r>
            <w:r w:rsidR="004714C5" w:rsidRPr="00E83F1B">
              <w:rPr>
                <w:sz w:val="22"/>
                <w:szCs w:val="20"/>
              </w:rPr>
              <w:t>6</w:t>
            </w:r>
            <w:r w:rsidRPr="00E83F1B">
              <w:rPr>
                <w:sz w:val="22"/>
                <w:szCs w:val="20"/>
              </w:rPr>
              <w:t xml:space="preserve"> (2</w:t>
            </w:r>
            <w:r w:rsidR="004714C5" w:rsidRPr="00E83F1B">
              <w:rPr>
                <w:sz w:val="22"/>
                <w:szCs w:val="20"/>
              </w:rPr>
              <w:t>0</w:t>
            </w:r>
            <w:r w:rsidRPr="00E83F1B">
              <w:rPr>
                <w:sz w:val="22"/>
                <w:szCs w:val="20"/>
              </w:rPr>
              <w:t>.</w:t>
            </w:r>
            <w:r w:rsidR="004714C5" w:rsidRPr="00E83F1B">
              <w:rPr>
                <w:sz w:val="22"/>
                <w:szCs w:val="20"/>
              </w:rPr>
              <w:t>7</w:t>
            </w:r>
            <w:r w:rsidRPr="00E83F1B">
              <w:rPr>
                <w:sz w:val="22"/>
                <w:szCs w:val="20"/>
              </w:rPr>
              <w:t>)</w:t>
            </w:r>
          </w:p>
        </w:tc>
        <w:tc>
          <w:tcPr>
            <w:tcW w:w="631" w:type="pct"/>
            <w:shd w:val="clear" w:color="auto" w:fill="auto"/>
            <w:tcMar>
              <w:top w:w="100" w:type="dxa"/>
              <w:left w:w="100" w:type="dxa"/>
              <w:bottom w:w="100" w:type="dxa"/>
              <w:right w:w="100" w:type="dxa"/>
            </w:tcMar>
          </w:tcPr>
          <w:p w14:paraId="1B8D3C88" w14:textId="65C50BCE" w:rsidR="00B960E4" w:rsidRPr="00E83F1B" w:rsidRDefault="00B960E4" w:rsidP="006715D1">
            <w:pPr>
              <w:jc w:val="center"/>
              <w:rPr>
                <w:sz w:val="22"/>
                <w:szCs w:val="20"/>
              </w:rPr>
            </w:pPr>
            <w:r w:rsidRPr="00E83F1B">
              <w:rPr>
                <w:sz w:val="22"/>
                <w:szCs w:val="20"/>
              </w:rPr>
              <w:t>215</w:t>
            </w:r>
            <w:r w:rsidR="001E4BFE" w:rsidRPr="00E83F1B">
              <w:rPr>
                <w:sz w:val="22"/>
                <w:szCs w:val="20"/>
              </w:rPr>
              <w:t xml:space="preserve"> (</w:t>
            </w:r>
            <w:r w:rsidR="00A12F2C" w:rsidRPr="00E83F1B">
              <w:rPr>
                <w:sz w:val="22"/>
                <w:szCs w:val="20"/>
              </w:rPr>
              <w:t>42</w:t>
            </w:r>
            <w:r w:rsidR="007A5214" w:rsidRPr="00E83F1B">
              <w:rPr>
                <w:sz w:val="22"/>
                <w:szCs w:val="20"/>
              </w:rPr>
              <w:t>.0</w:t>
            </w:r>
            <w:r w:rsidR="00A12F2C" w:rsidRPr="00E83F1B">
              <w:rPr>
                <w:sz w:val="22"/>
                <w:szCs w:val="20"/>
              </w:rPr>
              <w:t>)</w:t>
            </w:r>
          </w:p>
        </w:tc>
        <w:tc>
          <w:tcPr>
            <w:tcW w:w="494" w:type="pct"/>
            <w:shd w:val="clear" w:color="auto" w:fill="auto"/>
            <w:tcMar>
              <w:top w:w="100" w:type="dxa"/>
              <w:left w:w="100" w:type="dxa"/>
              <w:bottom w:w="100" w:type="dxa"/>
              <w:right w:w="100" w:type="dxa"/>
            </w:tcMar>
          </w:tcPr>
          <w:p w14:paraId="1457EF93" w14:textId="142B9241" w:rsidR="008E680A" w:rsidRPr="00E83F1B" w:rsidRDefault="008E680A" w:rsidP="006715D1">
            <w:pPr>
              <w:jc w:val="center"/>
              <w:rPr>
                <w:b/>
                <w:sz w:val="22"/>
                <w:szCs w:val="20"/>
              </w:rPr>
            </w:pPr>
            <w:r w:rsidRPr="00E83F1B">
              <w:rPr>
                <w:sz w:val="22"/>
                <w:szCs w:val="20"/>
              </w:rPr>
              <w:t>1</w:t>
            </w:r>
            <w:r w:rsidR="003F5525" w:rsidRPr="00E83F1B">
              <w:rPr>
                <w:sz w:val="22"/>
                <w:szCs w:val="20"/>
              </w:rPr>
              <w:t>10</w:t>
            </w:r>
            <w:r w:rsidRPr="00E83F1B">
              <w:rPr>
                <w:sz w:val="22"/>
                <w:szCs w:val="20"/>
              </w:rPr>
              <w:t xml:space="preserve"> (21.</w:t>
            </w:r>
            <w:r w:rsidR="00096272" w:rsidRPr="00E83F1B">
              <w:rPr>
                <w:sz w:val="22"/>
                <w:szCs w:val="20"/>
              </w:rPr>
              <w:t>5</w:t>
            </w:r>
            <w:r w:rsidRPr="00E83F1B">
              <w:rPr>
                <w:sz w:val="22"/>
                <w:szCs w:val="20"/>
              </w:rPr>
              <w:t>)</w:t>
            </w:r>
          </w:p>
        </w:tc>
        <w:tc>
          <w:tcPr>
            <w:tcW w:w="565" w:type="pct"/>
            <w:shd w:val="clear" w:color="auto" w:fill="auto"/>
            <w:tcMar>
              <w:top w:w="100" w:type="dxa"/>
              <w:left w:w="100" w:type="dxa"/>
              <w:bottom w:w="100" w:type="dxa"/>
              <w:right w:w="100" w:type="dxa"/>
            </w:tcMar>
          </w:tcPr>
          <w:p w14:paraId="0C8E8D6F" w14:textId="137B237B" w:rsidR="008E680A" w:rsidRPr="00E83F1B" w:rsidRDefault="008E680A" w:rsidP="006715D1">
            <w:pPr>
              <w:jc w:val="center"/>
              <w:rPr>
                <w:b/>
                <w:sz w:val="22"/>
                <w:szCs w:val="20"/>
              </w:rPr>
            </w:pPr>
            <w:r w:rsidRPr="00E83F1B">
              <w:rPr>
                <w:sz w:val="22"/>
                <w:szCs w:val="20"/>
              </w:rPr>
              <w:t>1</w:t>
            </w:r>
            <w:r w:rsidR="00096272" w:rsidRPr="00E83F1B">
              <w:rPr>
                <w:sz w:val="22"/>
                <w:szCs w:val="20"/>
              </w:rPr>
              <w:t xml:space="preserve">11 </w:t>
            </w:r>
            <w:r w:rsidRPr="00E83F1B">
              <w:rPr>
                <w:sz w:val="22"/>
                <w:szCs w:val="20"/>
              </w:rPr>
              <w:t>(21.</w:t>
            </w:r>
            <w:r w:rsidR="00096272" w:rsidRPr="00E83F1B">
              <w:rPr>
                <w:sz w:val="22"/>
                <w:szCs w:val="20"/>
              </w:rPr>
              <w:t>7</w:t>
            </w:r>
            <w:r w:rsidRPr="00E83F1B">
              <w:rPr>
                <w:sz w:val="22"/>
                <w:szCs w:val="20"/>
              </w:rPr>
              <w:t>)</w:t>
            </w:r>
          </w:p>
        </w:tc>
        <w:tc>
          <w:tcPr>
            <w:tcW w:w="616" w:type="pct"/>
            <w:shd w:val="clear" w:color="auto" w:fill="auto"/>
            <w:tcMar>
              <w:top w:w="100" w:type="dxa"/>
              <w:left w:w="100" w:type="dxa"/>
              <w:bottom w:w="100" w:type="dxa"/>
              <w:right w:w="100" w:type="dxa"/>
            </w:tcMar>
          </w:tcPr>
          <w:p w14:paraId="53D4832F" w14:textId="238824C6" w:rsidR="008E680A" w:rsidRPr="00E83F1B" w:rsidRDefault="00096272" w:rsidP="006715D1">
            <w:pPr>
              <w:jc w:val="center"/>
              <w:rPr>
                <w:b/>
                <w:sz w:val="22"/>
                <w:szCs w:val="20"/>
              </w:rPr>
            </w:pPr>
            <w:r w:rsidRPr="00E83F1B">
              <w:rPr>
                <w:sz w:val="22"/>
                <w:szCs w:val="20"/>
              </w:rPr>
              <w:t>76</w:t>
            </w:r>
            <w:r w:rsidR="008E680A" w:rsidRPr="00E83F1B">
              <w:rPr>
                <w:sz w:val="22"/>
                <w:szCs w:val="20"/>
              </w:rPr>
              <w:t xml:space="preserve"> (14.</w:t>
            </w:r>
            <w:r w:rsidRPr="00E83F1B">
              <w:rPr>
                <w:sz w:val="22"/>
                <w:szCs w:val="20"/>
              </w:rPr>
              <w:t>8</w:t>
            </w:r>
            <w:r w:rsidR="008E680A" w:rsidRPr="00E83F1B">
              <w:rPr>
                <w:sz w:val="22"/>
                <w:szCs w:val="20"/>
              </w:rPr>
              <w:t>)</w:t>
            </w:r>
          </w:p>
        </w:tc>
        <w:tc>
          <w:tcPr>
            <w:tcW w:w="700" w:type="pct"/>
            <w:shd w:val="clear" w:color="auto" w:fill="auto"/>
            <w:tcMar>
              <w:top w:w="100" w:type="dxa"/>
              <w:left w:w="100" w:type="dxa"/>
              <w:bottom w:w="100" w:type="dxa"/>
              <w:right w:w="100" w:type="dxa"/>
            </w:tcMar>
          </w:tcPr>
          <w:p w14:paraId="1AB99431" w14:textId="60429186" w:rsidR="00020224" w:rsidRPr="00E83F1B" w:rsidRDefault="00020224" w:rsidP="006715D1">
            <w:pPr>
              <w:jc w:val="center"/>
              <w:rPr>
                <w:sz w:val="22"/>
                <w:szCs w:val="20"/>
              </w:rPr>
            </w:pPr>
            <w:r w:rsidRPr="00E83F1B">
              <w:rPr>
                <w:sz w:val="22"/>
                <w:szCs w:val="20"/>
              </w:rPr>
              <w:t>187</w:t>
            </w:r>
            <w:r w:rsidR="00A12F2C" w:rsidRPr="00E83F1B">
              <w:rPr>
                <w:sz w:val="22"/>
                <w:szCs w:val="20"/>
              </w:rPr>
              <w:t xml:space="preserve"> (36.5)</w:t>
            </w:r>
          </w:p>
        </w:tc>
      </w:tr>
      <w:tr w:rsidR="00DB10BF" w:rsidRPr="00E83F1B" w14:paraId="39C9A250" w14:textId="77777777" w:rsidTr="000A7973">
        <w:trPr>
          <w:trHeight w:val="258"/>
        </w:trPr>
        <w:tc>
          <w:tcPr>
            <w:tcW w:w="5000" w:type="pct"/>
            <w:gridSpan w:val="8"/>
            <w:shd w:val="clear" w:color="auto" w:fill="auto"/>
            <w:tcMar>
              <w:top w:w="100" w:type="dxa"/>
              <w:left w:w="100" w:type="dxa"/>
              <w:bottom w:w="100" w:type="dxa"/>
              <w:right w:w="100" w:type="dxa"/>
            </w:tcMar>
          </w:tcPr>
          <w:p w14:paraId="33575E4E" w14:textId="69626DEC" w:rsidR="00DB10BF" w:rsidRPr="00E83F1B" w:rsidRDefault="00DB10BF" w:rsidP="00FA4E82">
            <w:pPr>
              <w:rPr>
                <w:b/>
                <w:bCs/>
                <w:sz w:val="22"/>
                <w:szCs w:val="20"/>
              </w:rPr>
            </w:pPr>
            <w:r w:rsidRPr="00E83F1B">
              <w:rPr>
                <w:b/>
                <w:bCs/>
                <w:sz w:val="22"/>
                <w:szCs w:val="20"/>
              </w:rPr>
              <w:t>Moral and religious motivation</w:t>
            </w:r>
          </w:p>
        </w:tc>
      </w:tr>
      <w:tr w:rsidR="000A7973" w:rsidRPr="00E83F1B" w14:paraId="10DA5F29" w14:textId="77777777" w:rsidTr="000A7973">
        <w:trPr>
          <w:trHeight w:val="381"/>
        </w:trPr>
        <w:tc>
          <w:tcPr>
            <w:tcW w:w="965" w:type="pct"/>
            <w:shd w:val="clear" w:color="auto" w:fill="auto"/>
            <w:tcMar>
              <w:top w:w="100" w:type="dxa"/>
              <w:left w:w="100" w:type="dxa"/>
              <w:bottom w:w="100" w:type="dxa"/>
              <w:right w:w="100" w:type="dxa"/>
            </w:tcMar>
          </w:tcPr>
          <w:p w14:paraId="7D9C60D0" w14:textId="4D3DC35E" w:rsidR="008B086B" w:rsidRPr="00E83F1B" w:rsidRDefault="008B086B" w:rsidP="00FA4E82">
            <w:pPr>
              <w:rPr>
                <w:b/>
                <w:bCs/>
                <w:sz w:val="22"/>
                <w:szCs w:val="20"/>
              </w:rPr>
            </w:pPr>
            <w:r w:rsidRPr="00E83F1B">
              <w:rPr>
                <w:sz w:val="22"/>
                <w:szCs w:val="20"/>
              </w:rPr>
              <w:lastRenderedPageBreak/>
              <w:t>Donati</w:t>
            </w:r>
            <w:r w:rsidR="00A143DE" w:rsidRPr="00E83F1B">
              <w:rPr>
                <w:sz w:val="22"/>
                <w:szCs w:val="20"/>
              </w:rPr>
              <w:t>ng</w:t>
            </w:r>
            <w:r w:rsidRPr="00E83F1B">
              <w:rPr>
                <w:sz w:val="22"/>
                <w:szCs w:val="20"/>
              </w:rPr>
              <w:t xml:space="preserve"> blood is </w:t>
            </w:r>
            <w:r w:rsidR="00666AE0" w:rsidRPr="00E83F1B">
              <w:rPr>
                <w:sz w:val="22"/>
                <w:szCs w:val="20"/>
              </w:rPr>
              <w:t xml:space="preserve">a </w:t>
            </w:r>
            <w:r w:rsidRPr="00E83F1B">
              <w:rPr>
                <w:sz w:val="22"/>
                <w:szCs w:val="20"/>
              </w:rPr>
              <w:t xml:space="preserve">moral responsibility </w:t>
            </w:r>
          </w:p>
        </w:tc>
        <w:tc>
          <w:tcPr>
            <w:tcW w:w="591" w:type="pct"/>
            <w:shd w:val="clear" w:color="auto" w:fill="auto"/>
            <w:tcMar>
              <w:top w:w="100" w:type="dxa"/>
              <w:left w:w="100" w:type="dxa"/>
              <w:bottom w:w="100" w:type="dxa"/>
              <w:right w:w="100" w:type="dxa"/>
            </w:tcMar>
          </w:tcPr>
          <w:p w14:paraId="733B0D09" w14:textId="01CB84CE" w:rsidR="008B086B" w:rsidRPr="00E83F1B" w:rsidRDefault="001C74D7" w:rsidP="006715D1">
            <w:pPr>
              <w:jc w:val="center"/>
              <w:rPr>
                <w:b/>
                <w:sz w:val="22"/>
                <w:szCs w:val="20"/>
              </w:rPr>
            </w:pPr>
            <w:r w:rsidRPr="00E83F1B">
              <w:rPr>
                <w:sz w:val="22"/>
                <w:szCs w:val="20"/>
              </w:rPr>
              <w:t>238</w:t>
            </w:r>
            <w:r w:rsidR="008B086B" w:rsidRPr="00E83F1B">
              <w:rPr>
                <w:sz w:val="22"/>
                <w:szCs w:val="20"/>
              </w:rPr>
              <w:t xml:space="preserve"> (4</w:t>
            </w:r>
            <w:r w:rsidR="0007577F" w:rsidRPr="00E83F1B">
              <w:rPr>
                <w:sz w:val="22"/>
                <w:szCs w:val="20"/>
              </w:rPr>
              <w:t>6</w:t>
            </w:r>
            <w:r w:rsidR="008B086B" w:rsidRPr="00E83F1B">
              <w:rPr>
                <w:sz w:val="22"/>
                <w:szCs w:val="20"/>
              </w:rPr>
              <w:t>.</w:t>
            </w:r>
            <w:r w:rsidR="0007577F" w:rsidRPr="00E83F1B">
              <w:rPr>
                <w:sz w:val="22"/>
                <w:szCs w:val="20"/>
              </w:rPr>
              <w:t>5</w:t>
            </w:r>
            <w:r w:rsidR="008B086B" w:rsidRPr="00E83F1B">
              <w:rPr>
                <w:sz w:val="22"/>
                <w:szCs w:val="20"/>
              </w:rPr>
              <w:t>)</w:t>
            </w:r>
          </w:p>
        </w:tc>
        <w:tc>
          <w:tcPr>
            <w:tcW w:w="438" w:type="pct"/>
            <w:shd w:val="clear" w:color="auto" w:fill="auto"/>
            <w:tcMar>
              <w:top w:w="100" w:type="dxa"/>
              <w:left w:w="100" w:type="dxa"/>
              <w:bottom w:w="100" w:type="dxa"/>
              <w:right w:w="100" w:type="dxa"/>
            </w:tcMar>
          </w:tcPr>
          <w:p w14:paraId="3B700DAD" w14:textId="5895A7C3" w:rsidR="008B086B" w:rsidRPr="00E83F1B" w:rsidRDefault="0007577F" w:rsidP="006715D1">
            <w:pPr>
              <w:jc w:val="center"/>
              <w:rPr>
                <w:b/>
                <w:sz w:val="22"/>
                <w:szCs w:val="20"/>
              </w:rPr>
            </w:pPr>
            <w:r w:rsidRPr="00E83F1B">
              <w:rPr>
                <w:sz w:val="22"/>
                <w:szCs w:val="20"/>
              </w:rPr>
              <w:t>191</w:t>
            </w:r>
            <w:r w:rsidR="008B086B" w:rsidRPr="00E83F1B">
              <w:rPr>
                <w:sz w:val="22"/>
                <w:szCs w:val="20"/>
              </w:rPr>
              <w:t xml:space="preserve"> (3</w:t>
            </w:r>
            <w:r w:rsidRPr="00E83F1B">
              <w:rPr>
                <w:sz w:val="22"/>
                <w:szCs w:val="20"/>
              </w:rPr>
              <w:t>7</w:t>
            </w:r>
            <w:r w:rsidR="008B086B" w:rsidRPr="00E83F1B">
              <w:rPr>
                <w:sz w:val="22"/>
                <w:szCs w:val="20"/>
              </w:rPr>
              <w:t>.</w:t>
            </w:r>
            <w:r w:rsidRPr="00E83F1B">
              <w:rPr>
                <w:sz w:val="22"/>
                <w:szCs w:val="20"/>
              </w:rPr>
              <w:t>3</w:t>
            </w:r>
            <w:r w:rsidR="008B086B" w:rsidRPr="00E83F1B">
              <w:rPr>
                <w:sz w:val="22"/>
                <w:szCs w:val="20"/>
              </w:rPr>
              <w:t>)</w:t>
            </w:r>
          </w:p>
        </w:tc>
        <w:tc>
          <w:tcPr>
            <w:tcW w:w="631" w:type="pct"/>
            <w:shd w:val="clear" w:color="auto" w:fill="auto"/>
            <w:tcMar>
              <w:top w:w="100" w:type="dxa"/>
              <w:left w:w="100" w:type="dxa"/>
              <w:bottom w:w="100" w:type="dxa"/>
              <w:right w:w="100" w:type="dxa"/>
            </w:tcMar>
          </w:tcPr>
          <w:p w14:paraId="54C985FB" w14:textId="342242B8" w:rsidR="005A57F2" w:rsidRPr="00E83F1B" w:rsidRDefault="005A57F2" w:rsidP="006715D1">
            <w:pPr>
              <w:jc w:val="center"/>
              <w:rPr>
                <w:sz w:val="22"/>
                <w:szCs w:val="20"/>
              </w:rPr>
            </w:pPr>
            <w:r w:rsidRPr="00E83F1B">
              <w:rPr>
                <w:sz w:val="22"/>
                <w:szCs w:val="20"/>
              </w:rPr>
              <w:t>429</w:t>
            </w:r>
            <w:r w:rsidR="00A12F2C" w:rsidRPr="00E83F1B">
              <w:rPr>
                <w:sz w:val="22"/>
                <w:szCs w:val="20"/>
              </w:rPr>
              <w:t xml:space="preserve"> (</w:t>
            </w:r>
            <w:r w:rsidR="00466620" w:rsidRPr="00E83F1B">
              <w:rPr>
                <w:sz w:val="22"/>
                <w:szCs w:val="20"/>
              </w:rPr>
              <w:t>83.8)</w:t>
            </w:r>
          </w:p>
        </w:tc>
        <w:tc>
          <w:tcPr>
            <w:tcW w:w="494" w:type="pct"/>
            <w:shd w:val="clear" w:color="auto" w:fill="auto"/>
            <w:tcMar>
              <w:top w:w="100" w:type="dxa"/>
              <w:left w:w="100" w:type="dxa"/>
              <w:bottom w:w="100" w:type="dxa"/>
              <w:right w:w="100" w:type="dxa"/>
            </w:tcMar>
          </w:tcPr>
          <w:p w14:paraId="5225C9BF" w14:textId="7B1D889A" w:rsidR="008B086B" w:rsidRPr="00E83F1B" w:rsidRDefault="0007577F" w:rsidP="006715D1">
            <w:pPr>
              <w:jc w:val="center"/>
              <w:rPr>
                <w:b/>
                <w:sz w:val="22"/>
                <w:szCs w:val="20"/>
              </w:rPr>
            </w:pPr>
            <w:r w:rsidRPr="00E83F1B">
              <w:rPr>
                <w:sz w:val="22"/>
                <w:szCs w:val="20"/>
              </w:rPr>
              <w:t>63</w:t>
            </w:r>
            <w:r w:rsidR="008B086B" w:rsidRPr="00E83F1B">
              <w:rPr>
                <w:sz w:val="22"/>
                <w:szCs w:val="20"/>
              </w:rPr>
              <w:t xml:space="preserve"> (1</w:t>
            </w:r>
            <w:r w:rsidRPr="00E83F1B">
              <w:rPr>
                <w:sz w:val="22"/>
                <w:szCs w:val="20"/>
              </w:rPr>
              <w:t>2</w:t>
            </w:r>
            <w:r w:rsidR="008B086B" w:rsidRPr="00E83F1B">
              <w:rPr>
                <w:sz w:val="22"/>
                <w:szCs w:val="20"/>
              </w:rPr>
              <w:t>.3)</w:t>
            </w:r>
          </w:p>
        </w:tc>
        <w:tc>
          <w:tcPr>
            <w:tcW w:w="565" w:type="pct"/>
            <w:shd w:val="clear" w:color="auto" w:fill="auto"/>
            <w:tcMar>
              <w:top w:w="100" w:type="dxa"/>
              <w:left w:w="100" w:type="dxa"/>
              <w:bottom w:w="100" w:type="dxa"/>
              <w:right w:w="100" w:type="dxa"/>
            </w:tcMar>
          </w:tcPr>
          <w:p w14:paraId="0EB97CE1" w14:textId="53976862" w:rsidR="008B086B" w:rsidRPr="00E83F1B" w:rsidRDefault="008B086B" w:rsidP="006715D1">
            <w:pPr>
              <w:jc w:val="center"/>
              <w:rPr>
                <w:b/>
                <w:sz w:val="22"/>
                <w:szCs w:val="20"/>
              </w:rPr>
            </w:pPr>
            <w:r w:rsidRPr="00E83F1B">
              <w:rPr>
                <w:sz w:val="22"/>
                <w:szCs w:val="20"/>
              </w:rPr>
              <w:t>1</w:t>
            </w:r>
            <w:r w:rsidR="0007577F" w:rsidRPr="00E83F1B">
              <w:rPr>
                <w:sz w:val="22"/>
                <w:szCs w:val="20"/>
              </w:rPr>
              <w:t>1</w:t>
            </w:r>
            <w:r w:rsidRPr="00E83F1B">
              <w:rPr>
                <w:sz w:val="22"/>
                <w:szCs w:val="20"/>
              </w:rPr>
              <w:t xml:space="preserve"> (</w:t>
            </w:r>
            <w:r w:rsidR="0094250D" w:rsidRPr="00E83F1B">
              <w:rPr>
                <w:sz w:val="22"/>
                <w:szCs w:val="20"/>
              </w:rPr>
              <w:t>2</w:t>
            </w:r>
            <w:r w:rsidRPr="00E83F1B">
              <w:rPr>
                <w:sz w:val="22"/>
                <w:szCs w:val="20"/>
              </w:rPr>
              <w:t>.1)</w:t>
            </w:r>
          </w:p>
        </w:tc>
        <w:tc>
          <w:tcPr>
            <w:tcW w:w="616" w:type="pct"/>
            <w:shd w:val="clear" w:color="auto" w:fill="auto"/>
            <w:tcMar>
              <w:top w:w="100" w:type="dxa"/>
              <w:left w:w="100" w:type="dxa"/>
              <w:bottom w:w="100" w:type="dxa"/>
              <w:right w:w="100" w:type="dxa"/>
            </w:tcMar>
          </w:tcPr>
          <w:p w14:paraId="7CF88B11" w14:textId="7BAADED8" w:rsidR="008B086B" w:rsidRPr="00E83F1B" w:rsidRDefault="008B086B" w:rsidP="006715D1">
            <w:pPr>
              <w:jc w:val="center"/>
              <w:rPr>
                <w:b/>
                <w:sz w:val="22"/>
                <w:szCs w:val="20"/>
              </w:rPr>
            </w:pPr>
            <w:r w:rsidRPr="00E83F1B">
              <w:rPr>
                <w:sz w:val="22"/>
                <w:szCs w:val="20"/>
              </w:rPr>
              <w:t>9 (1.</w:t>
            </w:r>
            <w:r w:rsidR="0094250D" w:rsidRPr="00E83F1B">
              <w:rPr>
                <w:sz w:val="22"/>
                <w:szCs w:val="20"/>
              </w:rPr>
              <w:t>8</w:t>
            </w:r>
            <w:r w:rsidRPr="00E83F1B">
              <w:rPr>
                <w:sz w:val="22"/>
                <w:szCs w:val="20"/>
              </w:rPr>
              <w:t>)</w:t>
            </w:r>
          </w:p>
        </w:tc>
        <w:tc>
          <w:tcPr>
            <w:tcW w:w="700" w:type="pct"/>
            <w:shd w:val="clear" w:color="auto" w:fill="auto"/>
            <w:tcMar>
              <w:top w:w="100" w:type="dxa"/>
              <w:left w:w="100" w:type="dxa"/>
              <w:bottom w:w="100" w:type="dxa"/>
              <w:right w:w="100" w:type="dxa"/>
            </w:tcMar>
          </w:tcPr>
          <w:p w14:paraId="65FC0861" w14:textId="7C89C639" w:rsidR="008B086B" w:rsidRPr="00E83F1B" w:rsidRDefault="005A57F2" w:rsidP="006715D1">
            <w:pPr>
              <w:jc w:val="center"/>
              <w:rPr>
                <w:sz w:val="22"/>
                <w:szCs w:val="20"/>
              </w:rPr>
            </w:pPr>
            <w:r w:rsidRPr="00E83F1B">
              <w:rPr>
                <w:sz w:val="22"/>
                <w:szCs w:val="20"/>
              </w:rPr>
              <w:t>20</w:t>
            </w:r>
            <w:r w:rsidR="00466620" w:rsidRPr="00E83F1B">
              <w:rPr>
                <w:sz w:val="22"/>
                <w:szCs w:val="20"/>
              </w:rPr>
              <w:t xml:space="preserve"> (3.9)</w:t>
            </w:r>
          </w:p>
        </w:tc>
      </w:tr>
      <w:tr w:rsidR="000A7973" w:rsidRPr="00E83F1B" w14:paraId="421EA0FB" w14:textId="77777777" w:rsidTr="000A7973">
        <w:trPr>
          <w:trHeight w:val="381"/>
        </w:trPr>
        <w:tc>
          <w:tcPr>
            <w:tcW w:w="965" w:type="pct"/>
            <w:shd w:val="clear" w:color="auto" w:fill="auto"/>
            <w:tcMar>
              <w:top w:w="100" w:type="dxa"/>
              <w:left w:w="100" w:type="dxa"/>
              <w:bottom w:w="100" w:type="dxa"/>
              <w:right w:w="100" w:type="dxa"/>
            </w:tcMar>
          </w:tcPr>
          <w:p w14:paraId="422895B2" w14:textId="355F1589" w:rsidR="008B086B" w:rsidRPr="00E83F1B" w:rsidRDefault="008B086B" w:rsidP="00FA4E82">
            <w:pPr>
              <w:rPr>
                <w:b/>
                <w:bCs/>
                <w:sz w:val="22"/>
                <w:szCs w:val="20"/>
              </w:rPr>
            </w:pPr>
            <w:r w:rsidRPr="00E83F1B">
              <w:rPr>
                <w:sz w:val="22"/>
                <w:szCs w:val="20"/>
              </w:rPr>
              <w:t>Blood donation is an Islamic act</w:t>
            </w:r>
          </w:p>
        </w:tc>
        <w:tc>
          <w:tcPr>
            <w:tcW w:w="591" w:type="pct"/>
            <w:shd w:val="clear" w:color="auto" w:fill="auto"/>
            <w:tcMar>
              <w:top w:w="100" w:type="dxa"/>
              <w:left w:w="100" w:type="dxa"/>
              <w:bottom w:w="100" w:type="dxa"/>
              <w:right w:w="100" w:type="dxa"/>
            </w:tcMar>
          </w:tcPr>
          <w:p w14:paraId="2A03B298" w14:textId="2BAEC5E6" w:rsidR="008B086B" w:rsidRPr="00E83F1B" w:rsidRDefault="008A434B" w:rsidP="006715D1">
            <w:pPr>
              <w:jc w:val="center"/>
              <w:rPr>
                <w:b/>
                <w:sz w:val="22"/>
                <w:szCs w:val="20"/>
              </w:rPr>
            </w:pPr>
            <w:r w:rsidRPr="00E83F1B">
              <w:rPr>
                <w:sz w:val="22"/>
                <w:szCs w:val="20"/>
              </w:rPr>
              <w:t>247</w:t>
            </w:r>
            <w:r w:rsidR="008B086B" w:rsidRPr="00E83F1B">
              <w:rPr>
                <w:sz w:val="22"/>
                <w:szCs w:val="20"/>
              </w:rPr>
              <w:t xml:space="preserve"> (48.</w:t>
            </w:r>
            <w:r w:rsidRPr="00E83F1B">
              <w:rPr>
                <w:sz w:val="22"/>
                <w:szCs w:val="20"/>
              </w:rPr>
              <w:t>2</w:t>
            </w:r>
            <w:r w:rsidR="008B086B" w:rsidRPr="00E83F1B">
              <w:rPr>
                <w:sz w:val="22"/>
                <w:szCs w:val="20"/>
              </w:rPr>
              <w:t>)</w:t>
            </w:r>
          </w:p>
        </w:tc>
        <w:tc>
          <w:tcPr>
            <w:tcW w:w="438" w:type="pct"/>
            <w:shd w:val="clear" w:color="auto" w:fill="auto"/>
            <w:tcMar>
              <w:top w:w="100" w:type="dxa"/>
              <w:left w:w="100" w:type="dxa"/>
              <w:bottom w:w="100" w:type="dxa"/>
              <w:right w:w="100" w:type="dxa"/>
            </w:tcMar>
          </w:tcPr>
          <w:p w14:paraId="6AE73E65" w14:textId="706614E6" w:rsidR="008B086B" w:rsidRPr="00E83F1B" w:rsidRDefault="008A434B" w:rsidP="006715D1">
            <w:pPr>
              <w:jc w:val="center"/>
              <w:rPr>
                <w:b/>
                <w:sz w:val="22"/>
                <w:szCs w:val="20"/>
              </w:rPr>
            </w:pPr>
            <w:r w:rsidRPr="00E83F1B">
              <w:rPr>
                <w:sz w:val="22"/>
                <w:szCs w:val="20"/>
              </w:rPr>
              <w:t>175</w:t>
            </w:r>
            <w:r w:rsidR="008B086B" w:rsidRPr="00E83F1B">
              <w:rPr>
                <w:sz w:val="22"/>
                <w:szCs w:val="20"/>
              </w:rPr>
              <w:t xml:space="preserve"> (3</w:t>
            </w:r>
            <w:r w:rsidR="008E6721" w:rsidRPr="00E83F1B">
              <w:rPr>
                <w:sz w:val="22"/>
                <w:szCs w:val="20"/>
              </w:rPr>
              <w:t>4.2</w:t>
            </w:r>
            <w:r w:rsidR="008B086B" w:rsidRPr="00E83F1B">
              <w:rPr>
                <w:sz w:val="22"/>
                <w:szCs w:val="20"/>
              </w:rPr>
              <w:t>)</w:t>
            </w:r>
          </w:p>
        </w:tc>
        <w:tc>
          <w:tcPr>
            <w:tcW w:w="631" w:type="pct"/>
            <w:shd w:val="clear" w:color="auto" w:fill="auto"/>
            <w:tcMar>
              <w:top w:w="100" w:type="dxa"/>
              <w:left w:w="100" w:type="dxa"/>
              <w:bottom w:w="100" w:type="dxa"/>
              <w:right w:w="100" w:type="dxa"/>
            </w:tcMar>
          </w:tcPr>
          <w:p w14:paraId="445185FA" w14:textId="51F05C35" w:rsidR="008B086B" w:rsidRPr="00E83F1B" w:rsidRDefault="00441EE3" w:rsidP="006715D1">
            <w:pPr>
              <w:jc w:val="center"/>
              <w:rPr>
                <w:sz w:val="22"/>
                <w:szCs w:val="20"/>
              </w:rPr>
            </w:pPr>
            <w:r w:rsidRPr="00E83F1B">
              <w:rPr>
                <w:sz w:val="22"/>
                <w:szCs w:val="20"/>
              </w:rPr>
              <w:t>422</w:t>
            </w:r>
            <w:r w:rsidR="00466620" w:rsidRPr="00E83F1B">
              <w:rPr>
                <w:sz w:val="22"/>
                <w:szCs w:val="20"/>
              </w:rPr>
              <w:t xml:space="preserve"> (</w:t>
            </w:r>
            <w:r w:rsidR="003974F3" w:rsidRPr="00E83F1B">
              <w:rPr>
                <w:sz w:val="22"/>
                <w:szCs w:val="20"/>
              </w:rPr>
              <w:t>82.4)</w:t>
            </w:r>
          </w:p>
        </w:tc>
        <w:tc>
          <w:tcPr>
            <w:tcW w:w="494" w:type="pct"/>
            <w:shd w:val="clear" w:color="auto" w:fill="auto"/>
            <w:tcMar>
              <w:top w:w="100" w:type="dxa"/>
              <w:left w:w="100" w:type="dxa"/>
              <w:bottom w:w="100" w:type="dxa"/>
              <w:right w:w="100" w:type="dxa"/>
            </w:tcMar>
          </w:tcPr>
          <w:p w14:paraId="068DA735" w14:textId="0BFA6302" w:rsidR="008B086B" w:rsidRPr="00E83F1B" w:rsidRDefault="008E6721" w:rsidP="006715D1">
            <w:pPr>
              <w:jc w:val="center"/>
              <w:rPr>
                <w:b/>
                <w:sz w:val="22"/>
                <w:szCs w:val="20"/>
              </w:rPr>
            </w:pPr>
            <w:r w:rsidRPr="00E83F1B">
              <w:rPr>
                <w:sz w:val="22"/>
                <w:szCs w:val="20"/>
              </w:rPr>
              <w:t>79</w:t>
            </w:r>
            <w:r w:rsidR="008B086B" w:rsidRPr="00E83F1B">
              <w:rPr>
                <w:sz w:val="22"/>
                <w:szCs w:val="20"/>
              </w:rPr>
              <w:t xml:space="preserve"> (1</w:t>
            </w:r>
            <w:r w:rsidRPr="00E83F1B">
              <w:rPr>
                <w:sz w:val="22"/>
                <w:szCs w:val="20"/>
              </w:rPr>
              <w:t>5</w:t>
            </w:r>
            <w:r w:rsidR="008B086B" w:rsidRPr="00E83F1B">
              <w:rPr>
                <w:sz w:val="22"/>
                <w:szCs w:val="20"/>
              </w:rPr>
              <w:t>.</w:t>
            </w:r>
            <w:r w:rsidRPr="00E83F1B">
              <w:rPr>
                <w:sz w:val="22"/>
                <w:szCs w:val="20"/>
              </w:rPr>
              <w:t>4</w:t>
            </w:r>
            <w:r w:rsidR="008B086B" w:rsidRPr="00E83F1B">
              <w:rPr>
                <w:sz w:val="22"/>
                <w:szCs w:val="20"/>
              </w:rPr>
              <w:t>)</w:t>
            </w:r>
          </w:p>
        </w:tc>
        <w:tc>
          <w:tcPr>
            <w:tcW w:w="565" w:type="pct"/>
            <w:shd w:val="clear" w:color="auto" w:fill="auto"/>
            <w:tcMar>
              <w:top w:w="100" w:type="dxa"/>
              <w:left w:w="100" w:type="dxa"/>
              <w:bottom w:w="100" w:type="dxa"/>
              <w:right w:w="100" w:type="dxa"/>
            </w:tcMar>
          </w:tcPr>
          <w:p w14:paraId="03545880" w14:textId="7FEE57C5" w:rsidR="008B086B" w:rsidRPr="00E83F1B" w:rsidRDefault="008B086B" w:rsidP="006715D1">
            <w:pPr>
              <w:jc w:val="center"/>
              <w:rPr>
                <w:b/>
                <w:sz w:val="22"/>
                <w:szCs w:val="20"/>
              </w:rPr>
            </w:pPr>
            <w:r w:rsidRPr="00E83F1B">
              <w:rPr>
                <w:sz w:val="22"/>
                <w:szCs w:val="20"/>
              </w:rPr>
              <w:t>9 (1.</w:t>
            </w:r>
            <w:r w:rsidR="008E6721" w:rsidRPr="00E83F1B">
              <w:rPr>
                <w:sz w:val="22"/>
                <w:szCs w:val="20"/>
              </w:rPr>
              <w:t>8</w:t>
            </w:r>
            <w:r w:rsidRPr="00E83F1B">
              <w:rPr>
                <w:sz w:val="22"/>
                <w:szCs w:val="20"/>
              </w:rPr>
              <w:t>)</w:t>
            </w:r>
          </w:p>
        </w:tc>
        <w:tc>
          <w:tcPr>
            <w:tcW w:w="616" w:type="pct"/>
            <w:shd w:val="clear" w:color="auto" w:fill="auto"/>
            <w:tcMar>
              <w:top w:w="100" w:type="dxa"/>
              <w:left w:w="100" w:type="dxa"/>
              <w:bottom w:w="100" w:type="dxa"/>
              <w:right w:w="100" w:type="dxa"/>
            </w:tcMar>
          </w:tcPr>
          <w:p w14:paraId="55D3DB79" w14:textId="4023E0A6" w:rsidR="008B086B" w:rsidRPr="00E83F1B" w:rsidRDefault="008B086B" w:rsidP="006715D1">
            <w:pPr>
              <w:jc w:val="center"/>
              <w:rPr>
                <w:b/>
                <w:sz w:val="22"/>
                <w:szCs w:val="20"/>
              </w:rPr>
            </w:pPr>
            <w:r w:rsidRPr="00E83F1B">
              <w:rPr>
                <w:sz w:val="22"/>
                <w:szCs w:val="20"/>
              </w:rPr>
              <w:t>2 (0.</w:t>
            </w:r>
            <w:r w:rsidR="008E6721" w:rsidRPr="00E83F1B">
              <w:rPr>
                <w:sz w:val="22"/>
                <w:szCs w:val="20"/>
              </w:rPr>
              <w:t>4</w:t>
            </w:r>
            <w:r w:rsidRPr="00E83F1B">
              <w:rPr>
                <w:sz w:val="22"/>
                <w:szCs w:val="20"/>
              </w:rPr>
              <w:t>)</w:t>
            </w:r>
          </w:p>
        </w:tc>
        <w:tc>
          <w:tcPr>
            <w:tcW w:w="700" w:type="pct"/>
            <w:shd w:val="clear" w:color="auto" w:fill="auto"/>
            <w:tcMar>
              <w:top w:w="100" w:type="dxa"/>
              <w:left w:w="100" w:type="dxa"/>
              <w:bottom w:w="100" w:type="dxa"/>
              <w:right w:w="100" w:type="dxa"/>
            </w:tcMar>
          </w:tcPr>
          <w:p w14:paraId="3B979AE9" w14:textId="261C8B5A" w:rsidR="008B086B" w:rsidRPr="00E83F1B" w:rsidRDefault="00441EE3" w:rsidP="006715D1">
            <w:pPr>
              <w:jc w:val="center"/>
              <w:rPr>
                <w:sz w:val="22"/>
                <w:szCs w:val="20"/>
              </w:rPr>
            </w:pPr>
            <w:r w:rsidRPr="00E83F1B">
              <w:rPr>
                <w:sz w:val="22"/>
                <w:szCs w:val="20"/>
              </w:rPr>
              <w:t>11</w:t>
            </w:r>
            <w:r w:rsidR="003974F3" w:rsidRPr="00E83F1B">
              <w:rPr>
                <w:sz w:val="22"/>
                <w:szCs w:val="20"/>
              </w:rPr>
              <w:t xml:space="preserve"> (2.2)</w:t>
            </w:r>
          </w:p>
        </w:tc>
      </w:tr>
      <w:tr w:rsidR="000A7973" w:rsidRPr="00E83F1B" w14:paraId="5E4E23C1" w14:textId="77777777" w:rsidTr="000A7973">
        <w:trPr>
          <w:trHeight w:val="381"/>
        </w:trPr>
        <w:tc>
          <w:tcPr>
            <w:tcW w:w="965" w:type="pct"/>
            <w:shd w:val="clear" w:color="auto" w:fill="auto"/>
            <w:tcMar>
              <w:top w:w="100" w:type="dxa"/>
              <w:left w:w="100" w:type="dxa"/>
              <w:bottom w:w="100" w:type="dxa"/>
              <w:right w:w="100" w:type="dxa"/>
            </w:tcMar>
          </w:tcPr>
          <w:p w14:paraId="2CEDA690" w14:textId="5B63253D" w:rsidR="008B086B" w:rsidRPr="00E83F1B" w:rsidRDefault="008B086B" w:rsidP="00FA4E82">
            <w:pPr>
              <w:rPr>
                <w:b/>
                <w:bCs/>
                <w:sz w:val="22"/>
                <w:szCs w:val="20"/>
              </w:rPr>
            </w:pPr>
            <w:r w:rsidRPr="00E83F1B">
              <w:rPr>
                <w:sz w:val="22"/>
                <w:szCs w:val="20"/>
              </w:rPr>
              <w:t>Blood donation is charitable or sadaka</w:t>
            </w:r>
          </w:p>
        </w:tc>
        <w:tc>
          <w:tcPr>
            <w:tcW w:w="591" w:type="pct"/>
            <w:shd w:val="clear" w:color="auto" w:fill="auto"/>
            <w:tcMar>
              <w:top w:w="100" w:type="dxa"/>
              <w:left w:w="100" w:type="dxa"/>
              <w:bottom w:w="100" w:type="dxa"/>
              <w:right w:w="100" w:type="dxa"/>
            </w:tcMar>
          </w:tcPr>
          <w:p w14:paraId="341BAF57" w14:textId="0E561099" w:rsidR="008B086B" w:rsidRPr="00E83F1B" w:rsidRDefault="005A0FA8" w:rsidP="006715D1">
            <w:pPr>
              <w:jc w:val="center"/>
              <w:rPr>
                <w:b/>
                <w:sz w:val="22"/>
                <w:szCs w:val="20"/>
              </w:rPr>
            </w:pPr>
            <w:r w:rsidRPr="00E83F1B">
              <w:rPr>
                <w:sz w:val="22"/>
                <w:szCs w:val="20"/>
              </w:rPr>
              <w:t>189</w:t>
            </w:r>
            <w:r w:rsidR="008B086B" w:rsidRPr="00E83F1B">
              <w:rPr>
                <w:sz w:val="22"/>
                <w:szCs w:val="20"/>
              </w:rPr>
              <w:t xml:space="preserve"> (3</w:t>
            </w:r>
            <w:r w:rsidRPr="00E83F1B">
              <w:rPr>
                <w:sz w:val="22"/>
                <w:szCs w:val="20"/>
              </w:rPr>
              <w:t>6</w:t>
            </w:r>
            <w:r w:rsidR="008B086B" w:rsidRPr="00E83F1B">
              <w:rPr>
                <w:sz w:val="22"/>
                <w:szCs w:val="20"/>
              </w:rPr>
              <w:t>.</w:t>
            </w:r>
            <w:r w:rsidRPr="00E83F1B">
              <w:rPr>
                <w:sz w:val="22"/>
                <w:szCs w:val="20"/>
              </w:rPr>
              <w:t>9</w:t>
            </w:r>
            <w:r w:rsidR="008B086B" w:rsidRPr="00E83F1B">
              <w:rPr>
                <w:sz w:val="22"/>
                <w:szCs w:val="20"/>
              </w:rPr>
              <w:t>)</w:t>
            </w:r>
          </w:p>
        </w:tc>
        <w:tc>
          <w:tcPr>
            <w:tcW w:w="438" w:type="pct"/>
            <w:shd w:val="clear" w:color="auto" w:fill="auto"/>
            <w:tcMar>
              <w:top w:w="100" w:type="dxa"/>
              <w:left w:w="100" w:type="dxa"/>
              <w:bottom w:w="100" w:type="dxa"/>
              <w:right w:w="100" w:type="dxa"/>
            </w:tcMar>
          </w:tcPr>
          <w:p w14:paraId="25226BF5" w14:textId="18610755" w:rsidR="008B086B" w:rsidRPr="00E83F1B" w:rsidRDefault="008B086B" w:rsidP="006715D1">
            <w:pPr>
              <w:jc w:val="center"/>
              <w:rPr>
                <w:b/>
                <w:sz w:val="22"/>
                <w:szCs w:val="20"/>
              </w:rPr>
            </w:pPr>
            <w:r w:rsidRPr="00E83F1B">
              <w:rPr>
                <w:sz w:val="22"/>
                <w:szCs w:val="20"/>
              </w:rPr>
              <w:t>10</w:t>
            </w:r>
            <w:r w:rsidR="005A0FA8" w:rsidRPr="00E83F1B">
              <w:rPr>
                <w:sz w:val="22"/>
                <w:szCs w:val="20"/>
              </w:rPr>
              <w:t>4</w:t>
            </w:r>
            <w:r w:rsidRPr="00E83F1B">
              <w:rPr>
                <w:sz w:val="22"/>
                <w:szCs w:val="20"/>
              </w:rPr>
              <w:t xml:space="preserve"> (2</w:t>
            </w:r>
            <w:r w:rsidR="00F84AFB" w:rsidRPr="00E83F1B">
              <w:rPr>
                <w:sz w:val="22"/>
                <w:szCs w:val="20"/>
              </w:rPr>
              <w:t>0</w:t>
            </w:r>
            <w:r w:rsidRPr="00E83F1B">
              <w:rPr>
                <w:sz w:val="22"/>
                <w:szCs w:val="20"/>
              </w:rPr>
              <w:t>.</w:t>
            </w:r>
            <w:r w:rsidR="00F84AFB" w:rsidRPr="00E83F1B">
              <w:rPr>
                <w:sz w:val="22"/>
                <w:szCs w:val="20"/>
              </w:rPr>
              <w:t>3</w:t>
            </w:r>
            <w:r w:rsidRPr="00E83F1B">
              <w:rPr>
                <w:sz w:val="22"/>
                <w:szCs w:val="20"/>
              </w:rPr>
              <w:t>)</w:t>
            </w:r>
          </w:p>
        </w:tc>
        <w:tc>
          <w:tcPr>
            <w:tcW w:w="631" w:type="pct"/>
            <w:shd w:val="clear" w:color="auto" w:fill="auto"/>
            <w:tcMar>
              <w:top w:w="100" w:type="dxa"/>
              <w:left w:w="100" w:type="dxa"/>
              <w:bottom w:w="100" w:type="dxa"/>
              <w:right w:w="100" w:type="dxa"/>
            </w:tcMar>
          </w:tcPr>
          <w:p w14:paraId="34945731" w14:textId="0C721C63" w:rsidR="008B086B" w:rsidRPr="00E83F1B" w:rsidRDefault="00DB1266" w:rsidP="006715D1">
            <w:pPr>
              <w:jc w:val="center"/>
              <w:rPr>
                <w:sz w:val="22"/>
                <w:szCs w:val="20"/>
              </w:rPr>
            </w:pPr>
            <w:r w:rsidRPr="00E83F1B">
              <w:rPr>
                <w:sz w:val="22"/>
                <w:szCs w:val="20"/>
              </w:rPr>
              <w:t>293</w:t>
            </w:r>
            <w:r w:rsidR="003974F3" w:rsidRPr="00E83F1B">
              <w:rPr>
                <w:sz w:val="22"/>
                <w:szCs w:val="20"/>
              </w:rPr>
              <w:t xml:space="preserve"> (57.2)</w:t>
            </w:r>
          </w:p>
        </w:tc>
        <w:tc>
          <w:tcPr>
            <w:tcW w:w="494" w:type="pct"/>
            <w:shd w:val="clear" w:color="auto" w:fill="auto"/>
            <w:tcMar>
              <w:top w:w="100" w:type="dxa"/>
              <w:left w:w="100" w:type="dxa"/>
              <w:bottom w:w="100" w:type="dxa"/>
              <w:right w:w="100" w:type="dxa"/>
            </w:tcMar>
          </w:tcPr>
          <w:p w14:paraId="39E1CDB1" w14:textId="05224533" w:rsidR="008B086B" w:rsidRPr="00E83F1B" w:rsidRDefault="00F84AFB" w:rsidP="006715D1">
            <w:pPr>
              <w:jc w:val="center"/>
              <w:rPr>
                <w:b/>
                <w:sz w:val="22"/>
                <w:szCs w:val="20"/>
              </w:rPr>
            </w:pPr>
            <w:r w:rsidRPr="00E83F1B">
              <w:rPr>
                <w:sz w:val="22"/>
                <w:szCs w:val="20"/>
              </w:rPr>
              <w:t>177</w:t>
            </w:r>
            <w:r w:rsidR="008B086B" w:rsidRPr="00E83F1B">
              <w:rPr>
                <w:sz w:val="22"/>
                <w:szCs w:val="20"/>
              </w:rPr>
              <w:t xml:space="preserve"> (3</w:t>
            </w:r>
            <w:r w:rsidRPr="00E83F1B">
              <w:rPr>
                <w:sz w:val="22"/>
                <w:szCs w:val="20"/>
              </w:rPr>
              <w:t>4</w:t>
            </w:r>
            <w:r w:rsidR="008B086B" w:rsidRPr="00E83F1B">
              <w:rPr>
                <w:sz w:val="22"/>
                <w:szCs w:val="20"/>
              </w:rPr>
              <w:t>.</w:t>
            </w:r>
            <w:r w:rsidRPr="00E83F1B">
              <w:rPr>
                <w:sz w:val="22"/>
                <w:szCs w:val="20"/>
              </w:rPr>
              <w:t>6</w:t>
            </w:r>
            <w:r w:rsidR="008B086B" w:rsidRPr="00E83F1B">
              <w:rPr>
                <w:sz w:val="22"/>
                <w:szCs w:val="20"/>
              </w:rPr>
              <w:t>)</w:t>
            </w:r>
          </w:p>
        </w:tc>
        <w:tc>
          <w:tcPr>
            <w:tcW w:w="565" w:type="pct"/>
            <w:shd w:val="clear" w:color="auto" w:fill="auto"/>
            <w:tcMar>
              <w:top w:w="100" w:type="dxa"/>
              <w:left w:w="100" w:type="dxa"/>
              <w:bottom w:w="100" w:type="dxa"/>
              <w:right w:w="100" w:type="dxa"/>
            </w:tcMar>
          </w:tcPr>
          <w:p w14:paraId="269CBF71" w14:textId="74BF76C0" w:rsidR="008B086B" w:rsidRPr="00E83F1B" w:rsidRDefault="008B086B" w:rsidP="006715D1">
            <w:pPr>
              <w:jc w:val="center"/>
              <w:rPr>
                <w:b/>
                <w:sz w:val="22"/>
                <w:szCs w:val="20"/>
              </w:rPr>
            </w:pPr>
            <w:r w:rsidRPr="00E83F1B">
              <w:rPr>
                <w:sz w:val="22"/>
                <w:szCs w:val="20"/>
              </w:rPr>
              <w:t>33 (</w:t>
            </w:r>
            <w:r w:rsidR="00F84AFB" w:rsidRPr="00E83F1B">
              <w:rPr>
                <w:sz w:val="22"/>
                <w:szCs w:val="20"/>
              </w:rPr>
              <w:t>6</w:t>
            </w:r>
            <w:r w:rsidRPr="00E83F1B">
              <w:rPr>
                <w:sz w:val="22"/>
                <w:szCs w:val="20"/>
              </w:rPr>
              <w:t>.</w:t>
            </w:r>
            <w:r w:rsidR="00F84AFB" w:rsidRPr="00E83F1B">
              <w:rPr>
                <w:sz w:val="22"/>
                <w:szCs w:val="20"/>
              </w:rPr>
              <w:t>4</w:t>
            </w:r>
            <w:r w:rsidRPr="00E83F1B">
              <w:rPr>
                <w:sz w:val="22"/>
                <w:szCs w:val="20"/>
              </w:rPr>
              <w:t>)</w:t>
            </w:r>
          </w:p>
        </w:tc>
        <w:tc>
          <w:tcPr>
            <w:tcW w:w="616" w:type="pct"/>
            <w:shd w:val="clear" w:color="auto" w:fill="auto"/>
            <w:tcMar>
              <w:top w:w="100" w:type="dxa"/>
              <w:left w:w="100" w:type="dxa"/>
              <w:bottom w:w="100" w:type="dxa"/>
              <w:right w:w="100" w:type="dxa"/>
            </w:tcMar>
          </w:tcPr>
          <w:p w14:paraId="6669181B" w14:textId="3D0D2BB5" w:rsidR="008B086B" w:rsidRPr="00E83F1B" w:rsidRDefault="00F84AFB" w:rsidP="006715D1">
            <w:pPr>
              <w:jc w:val="center"/>
              <w:rPr>
                <w:b/>
                <w:sz w:val="22"/>
                <w:szCs w:val="20"/>
              </w:rPr>
            </w:pPr>
            <w:r w:rsidRPr="00E83F1B">
              <w:rPr>
                <w:sz w:val="22"/>
                <w:szCs w:val="20"/>
              </w:rPr>
              <w:t>9</w:t>
            </w:r>
            <w:r w:rsidR="008B086B" w:rsidRPr="00E83F1B">
              <w:rPr>
                <w:sz w:val="22"/>
                <w:szCs w:val="20"/>
              </w:rPr>
              <w:t xml:space="preserve"> (1.8)</w:t>
            </w:r>
          </w:p>
        </w:tc>
        <w:tc>
          <w:tcPr>
            <w:tcW w:w="700" w:type="pct"/>
            <w:shd w:val="clear" w:color="auto" w:fill="auto"/>
            <w:tcMar>
              <w:top w:w="100" w:type="dxa"/>
              <w:left w:w="100" w:type="dxa"/>
              <w:bottom w:w="100" w:type="dxa"/>
              <w:right w:w="100" w:type="dxa"/>
            </w:tcMar>
          </w:tcPr>
          <w:p w14:paraId="7132CB06" w14:textId="2BD153E4" w:rsidR="008B086B" w:rsidRPr="00E83F1B" w:rsidRDefault="00DB1266" w:rsidP="006715D1">
            <w:pPr>
              <w:jc w:val="center"/>
              <w:rPr>
                <w:sz w:val="22"/>
                <w:szCs w:val="20"/>
              </w:rPr>
            </w:pPr>
            <w:r w:rsidRPr="00E83F1B">
              <w:rPr>
                <w:sz w:val="22"/>
                <w:szCs w:val="20"/>
              </w:rPr>
              <w:t>42</w:t>
            </w:r>
            <w:r w:rsidR="003974F3" w:rsidRPr="00E83F1B">
              <w:rPr>
                <w:sz w:val="22"/>
                <w:szCs w:val="20"/>
              </w:rPr>
              <w:t xml:space="preserve"> (</w:t>
            </w:r>
            <w:r w:rsidR="00D8589F" w:rsidRPr="00E83F1B">
              <w:rPr>
                <w:sz w:val="22"/>
                <w:szCs w:val="20"/>
              </w:rPr>
              <w:t>8.2)</w:t>
            </w:r>
          </w:p>
          <w:p w14:paraId="68CEBDA4" w14:textId="75AC61D9" w:rsidR="00AE6B3E" w:rsidRPr="00E83F1B" w:rsidRDefault="00AE6B3E" w:rsidP="006715D1">
            <w:pPr>
              <w:jc w:val="center"/>
              <w:rPr>
                <w:sz w:val="22"/>
                <w:szCs w:val="20"/>
              </w:rPr>
            </w:pPr>
          </w:p>
        </w:tc>
      </w:tr>
    </w:tbl>
    <w:p w14:paraId="4F60A225" w14:textId="77777777" w:rsidR="00CF26D7" w:rsidRPr="00FA4E82" w:rsidRDefault="00CF26D7" w:rsidP="00FA4E82"/>
    <w:p w14:paraId="1E797375" w14:textId="77777777" w:rsidR="00666AE0" w:rsidRPr="00FA4E82" w:rsidRDefault="00666AE0" w:rsidP="00FA4E82"/>
    <w:p w14:paraId="02A61066" w14:textId="665E3567" w:rsidR="00D84358" w:rsidRPr="00FA4E82" w:rsidRDefault="00D84358" w:rsidP="00D30B6A">
      <w:pPr>
        <w:spacing w:line="480" w:lineRule="auto"/>
        <w:jc w:val="both"/>
      </w:pPr>
      <w:bookmarkStart w:id="24" w:name="_Hlk69416430"/>
      <w:r w:rsidRPr="00FA4E82">
        <w:t xml:space="preserve">Respondents who considered blood donation to be an </w:t>
      </w:r>
      <w:r w:rsidR="00C5596B" w:rsidRPr="00FA4E82">
        <w:t>I</w:t>
      </w:r>
      <w:r w:rsidRPr="00FA4E82">
        <w:t xml:space="preserve">slamic act were more likely to donate blood to an unknown person (OR: 3.33; CI: 2.02–5.5; p&lt;0.05).  </w:t>
      </w:r>
      <w:bookmarkEnd w:id="24"/>
      <w:r w:rsidRPr="00FA4E82">
        <w:t xml:space="preserve">However, </w:t>
      </w:r>
      <w:bookmarkStart w:id="25" w:name="_Hlk69416452"/>
      <w:r w:rsidR="00EE0CAE" w:rsidRPr="00FA4E82">
        <w:t>despite</w:t>
      </w:r>
      <w:r w:rsidRPr="00FA4E82">
        <w:t xml:space="preserve"> the widespread positive attitude about blood donation, 17% believed blood donation can be harmful (29% remained neutral to this question)</w:t>
      </w:r>
      <w:bookmarkEnd w:id="25"/>
      <w:r w:rsidR="00681994" w:rsidRPr="00FA4E82">
        <w:t xml:space="preserve">. </w:t>
      </w:r>
      <w:r w:rsidRPr="00FA4E82">
        <w:t xml:space="preserve">Although there was </w:t>
      </w:r>
      <w:r w:rsidR="00EE0CAE" w:rsidRPr="00FA4E82">
        <w:t xml:space="preserve">a </w:t>
      </w:r>
      <w:r w:rsidRPr="00FA4E82">
        <w:t xml:space="preserve">minor level of hesitation regarding blood donation, 80% said they would be happy to donate blood to unknown persons. </w:t>
      </w:r>
      <w:r w:rsidR="00EE0CAE" w:rsidRPr="00FA4E82">
        <w:t>The m</w:t>
      </w:r>
      <w:r w:rsidRPr="00FA4E82">
        <w:t xml:space="preserve">ost important highlight of the study was that 42% of </w:t>
      </w:r>
      <w:r w:rsidR="001E5300" w:rsidRPr="00FA4E82">
        <w:t>respondents</w:t>
      </w:r>
      <w:r w:rsidRPr="00FA4E82">
        <w:t xml:space="preserve"> wanted to be regular blood donors. </w:t>
      </w:r>
    </w:p>
    <w:p w14:paraId="73D6BB50" w14:textId="0FF41DE6" w:rsidR="00143D98" w:rsidRPr="00FA4E82" w:rsidRDefault="00143D98" w:rsidP="00D30B6A">
      <w:pPr>
        <w:spacing w:line="480" w:lineRule="auto"/>
        <w:jc w:val="both"/>
      </w:pPr>
    </w:p>
    <w:p w14:paraId="3A6A8922" w14:textId="5E9EE8B8" w:rsidR="00D84358" w:rsidRPr="00FA4E82" w:rsidRDefault="00143D98" w:rsidP="00D30B6A">
      <w:pPr>
        <w:spacing w:line="480" w:lineRule="auto"/>
        <w:jc w:val="both"/>
      </w:pPr>
      <w:r w:rsidRPr="00FA4E82">
        <w:t>Only 0.2</w:t>
      </w:r>
      <w:r w:rsidR="004A7B8C" w:rsidRPr="00FA4E82">
        <w:t>%</w:t>
      </w:r>
      <w:r w:rsidRPr="00FA4E82">
        <w:t xml:space="preserve"> of participants correctly answered the five-item general knowledge questions, while more than 25% were unable to provide any correct response, and 34.6</w:t>
      </w:r>
      <w:r w:rsidR="004A7B8C" w:rsidRPr="00FA4E82">
        <w:t>%</w:t>
      </w:r>
      <w:r w:rsidRPr="00FA4E82">
        <w:t xml:space="preserve"> percent provided only one correct </w:t>
      </w:r>
      <w:r w:rsidR="004A7B8C" w:rsidRPr="00FA4E82">
        <w:t>answer (</w:t>
      </w:r>
      <w:r w:rsidR="004A7B8C" w:rsidRPr="00FA4E82">
        <w:rPr>
          <w:b/>
        </w:rPr>
        <w:t>Fig 3</w:t>
      </w:r>
      <w:r w:rsidR="004A7B8C" w:rsidRPr="00FA4E82">
        <w:t>)</w:t>
      </w:r>
      <w:r w:rsidRPr="00FA4E82">
        <w:t>.</w:t>
      </w:r>
      <w:r w:rsidR="004A7B8C" w:rsidRPr="00FA4E82">
        <w:t xml:space="preserve"> </w:t>
      </w:r>
      <w:r w:rsidR="00534F98" w:rsidRPr="00FA4E82">
        <w:t>O</w:t>
      </w:r>
      <w:r w:rsidR="00D84358" w:rsidRPr="00FA4E82">
        <w:t xml:space="preserve">verall, the knowledge </w:t>
      </w:r>
      <w:bookmarkStart w:id="26" w:name="_Hlk69411983"/>
      <w:r w:rsidR="00D84358" w:rsidRPr="00FA4E82">
        <w:t>regarding blood donation was poor</w:t>
      </w:r>
      <w:bookmarkEnd w:id="26"/>
      <w:r w:rsidR="00D84358" w:rsidRPr="00FA4E82">
        <w:t>; only 8%, 11%, 16%, and 39</w:t>
      </w:r>
      <w:r w:rsidR="00DC2D32" w:rsidRPr="00FA4E82">
        <w:t>% correctly</w:t>
      </w:r>
      <w:r w:rsidR="00D84358" w:rsidRPr="00FA4E82">
        <w:t xml:space="preserve"> identified the minimum interval required between subsequent donations (4 months), amount of blood to be taken each time (450mL), minimum weight (to be 50 kg), and minimum age (18 years) respectively. </w:t>
      </w:r>
      <w:bookmarkStart w:id="27" w:name="_Hlk69416473"/>
      <w:r w:rsidR="00D84358" w:rsidRPr="00FA4E82">
        <w:t>Interestingly</w:t>
      </w:r>
      <w:r w:rsidR="00304677" w:rsidRPr="00FA4E82">
        <w:t>,</w:t>
      </w:r>
      <w:r w:rsidR="00D84358" w:rsidRPr="00FA4E82">
        <w:t xml:space="preserve"> 66% correctly identified that blood transfusion could be a means for spreading germs from person to person</w:t>
      </w:r>
      <w:bookmarkEnd w:id="27"/>
      <w:r w:rsidR="00681994" w:rsidRPr="00FA4E82">
        <w:t xml:space="preserve">. </w:t>
      </w:r>
      <w:r w:rsidR="00D84358" w:rsidRPr="00FA4E82">
        <w:t>(</w:t>
      </w:r>
      <w:r w:rsidR="00D84358" w:rsidRPr="00FA4E82">
        <w:rPr>
          <w:b/>
        </w:rPr>
        <w:t>Table 4</w:t>
      </w:r>
      <w:r w:rsidR="00D84358" w:rsidRPr="00FA4E82">
        <w:t>)</w:t>
      </w:r>
    </w:p>
    <w:p w14:paraId="775290FC" w14:textId="35911480" w:rsidR="00552A59" w:rsidRPr="00FA4E82" w:rsidRDefault="00552A59" w:rsidP="00FA4E82"/>
    <w:p w14:paraId="19CC3D35" w14:textId="77777777" w:rsidR="00552A59" w:rsidRPr="00FA4E82" w:rsidRDefault="00552A59" w:rsidP="00D30B6A">
      <w:pPr>
        <w:jc w:val="center"/>
      </w:pPr>
    </w:p>
    <w:p w14:paraId="48A0E3B0" w14:textId="0FE65EA7" w:rsidR="009243BC" w:rsidRPr="00EC117A" w:rsidRDefault="009243BC" w:rsidP="00D30B6A">
      <w:pPr>
        <w:jc w:val="center"/>
        <w:rPr>
          <w:b/>
          <w:bCs/>
        </w:rPr>
      </w:pPr>
      <w:r w:rsidRPr="00EC117A">
        <w:rPr>
          <w:b/>
          <w:bCs/>
        </w:rPr>
        <w:t xml:space="preserve">Table </w:t>
      </w:r>
      <w:r w:rsidR="00666AE0" w:rsidRPr="00EC117A">
        <w:rPr>
          <w:b/>
          <w:bCs/>
        </w:rPr>
        <w:t>4</w:t>
      </w:r>
      <w:r w:rsidRPr="00EC117A">
        <w:rPr>
          <w:b/>
          <w:bCs/>
        </w:rPr>
        <w:t>: General knowledge about blood donation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677"/>
        <w:gridCol w:w="1552"/>
        <w:gridCol w:w="1367"/>
        <w:gridCol w:w="1754"/>
      </w:tblGrid>
      <w:tr w:rsidR="009243BC" w:rsidRPr="00FA4E82" w14:paraId="6679C24A" w14:textId="77777777" w:rsidTr="003F17DC">
        <w:trPr>
          <w:trHeight w:val="374"/>
        </w:trPr>
        <w:tc>
          <w:tcPr>
            <w:tcW w:w="2501" w:type="pct"/>
            <w:shd w:val="clear" w:color="auto" w:fill="auto"/>
            <w:tcMar>
              <w:top w:w="100" w:type="dxa"/>
              <w:left w:w="100" w:type="dxa"/>
              <w:bottom w:w="100" w:type="dxa"/>
              <w:right w:w="100" w:type="dxa"/>
            </w:tcMar>
          </w:tcPr>
          <w:p w14:paraId="5F4BAC34" w14:textId="77777777" w:rsidR="009243BC" w:rsidRPr="00EC117A" w:rsidRDefault="009243BC" w:rsidP="00FA4E82">
            <w:pPr>
              <w:rPr>
                <w:b/>
                <w:bCs/>
              </w:rPr>
            </w:pPr>
            <w:r w:rsidRPr="00EC117A">
              <w:rPr>
                <w:b/>
                <w:bCs/>
              </w:rPr>
              <w:t>Variables</w:t>
            </w:r>
          </w:p>
        </w:tc>
        <w:tc>
          <w:tcPr>
            <w:tcW w:w="830" w:type="pct"/>
            <w:shd w:val="clear" w:color="auto" w:fill="auto"/>
            <w:tcMar>
              <w:top w:w="100" w:type="dxa"/>
              <w:left w:w="100" w:type="dxa"/>
              <w:bottom w:w="100" w:type="dxa"/>
              <w:right w:w="100" w:type="dxa"/>
            </w:tcMar>
          </w:tcPr>
          <w:p w14:paraId="751A3BDA" w14:textId="77777777" w:rsidR="009243BC" w:rsidRPr="00EC117A" w:rsidRDefault="009243BC" w:rsidP="00556763">
            <w:pPr>
              <w:jc w:val="center"/>
              <w:rPr>
                <w:b/>
                <w:bCs/>
              </w:rPr>
            </w:pPr>
            <w:r w:rsidRPr="00EC117A">
              <w:rPr>
                <w:b/>
                <w:bCs/>
              </w:rPr>
              <w:t>Correct</w:t>
            </w:r>
          </w:p>
          <w:p w14:paraId="0A7708CB" w14:textId="321B7E96" w:rsidR="009243BC" w:rsidRPr="00EC117A" w:rsidRDefault="009243BC" w:rsidP="00556763">
            <w:pPr>
              <w:jc w:val="center"/>
            </w:pPr>
            <w:r w:rsidRPr="00EC117A">
              <w:lastRenderedPageBreak/>
              <w:t>n (%)</w:t>
            </w:r>
          </w:p>
        </w:tc>
        <w:tc>
          <w:tcPr>
            <w:tcW w:w="731" w:type="pct"/>
            <w:shd w:val="clear" w:color="auto" w:fill="auto"/>
            <w:tcMar>
              <w:top w:w="100" w:type="dxa"/>
              <w:left w:w="100" w:type="dxa"/>
              <w:bottom w:w="100" w:type="dxa"/>
              <w:right w:w="100" w:type="dxa"/>
            </w:tcMar>
          </w:tcPr>
          <w:p w14:paraId="13990B1F" w14:textId="77777777" w:rsidR="009243BC" w:rsidRPr="00EC117A" w:rsidRDefault="009243BC" w:rsidP="00556763">
            <w:pPr>
              <w:jc w:val="center"/>
              <w:rPr>
                <w:b/>
                <w:bCs/>
              </w:rPr>
            </w:pPr>
            <w:r w:rsidRPr="00EC117A">
              <w:rPr>
                <w:b/>
                <w:bCs/>
              </w:rPr>
              <w:lastRenderedPageBreak/>
              <w:t>Incorrect</w:t>
            </w:r>
          </w:p>
          <w:p w14:paraId="714C60A7" w14:textId="63D3FD68" w:rsidR="009243BC" w:rsidRPr="00EC117A" w:rsidRDefault="009243BC" w:rsidP="00556763">
            <w:pPr>
              <w:jc w:val="center"/>
            </w:pPr>
            <w:r w:rsidRPr="00EC117A">
              <w:lastRenderedPageBreak/>
              <w:t>n (%)</w:t>
            </w:r>
          </w:p>
        </w:tc>
        <w:tc>
          <w:tcPr>
            <w:tcW w:w="938" w:type="pct"/>
            <w:shd w:val="clear" w:color="auto" w:fill="auto"/>
            <w:tcMar>
              <w:top w:w="100" w:type="dxa"/>
              <w:left w:w="100" w:type="dxa"/>
              <w:bottom w:w="100" w:type="dxa"/>
              <w:right w:w="100" w:type="dxa"/>
            </w:tcMar>
          </w:tcPr>
          <w:p w14:paraId="1A24CFF2" w14:textId="77777777" w:rsidR="009243BC" w:rsidRPr="00EC117A" w:rsidRDefault="009243BC" w:rsidP="00556763">
            <w:pPr>
              <w:jc w:val="center"/>
              <w:rPr>
                <w:b/>
                <w:bCs/>
              </w:rPr>
            </w:pPr>
            <w:r w:rsidRPr="00EC117A">
              <w:rPr>
                <w:b/>
                <w:bCs/>
              </w:rPr>
              <w:lastRenderedPageBreak/>
              <w:t>Don’t know</w:t>
            </w:r>
          </w:p>
          <w:p w14:paraId="114A3256" w14:textId="56AD7278" w:rsidR="009243BC" w:rsidRPr="00EC117A" w:rsidRDefault="009243BC" w:rsidP="00556763">
            <w:pPr>
              <w:jc w:val="center"/>
            </w:pPr>
            <w:r w:rsidRPr="00EC117A">
              <w:lastRenderedPageBreak/>
              <w:t>n (%)</w:t>
            </w:r>
          </w:p>
        </w:tc>
      </w:tr>
      <w:tr w:rsidR="009243BC" w:rsidRPr="00FA4E82" w14:paraId="72981D75" w14:textId="77777777" w:rsidTr="003F17DC">
        <w:trPr>
          <w:trHeight w:val="265"/>
        </w:trPr>
        <w:tc>
          <w:tcPr>
            <w:tcW w:w="2501" w:type="pct"/>
            <w:shd w:val="clear" w:color="auto" w:fill="auto"/>
            <w:tcMar>
              <w:top w:w="100" w:type="dxa"/>
              <w:left w:w="100" w:type="dxa"/>
              <w:bottom w:w="100" w:type="dxa"/>
              <w:right w:w="100" w:type="dxa"/>
            </w:tcMar>
          </w:tcPr>
          <w:p w14:paraId="681F81CC" w14:textId="77777777" w:rsidR="009243BC" w:rsidRPr="00FA4E82" w:rsidRDefault="009243BC" w:rsidP="00FA4E82">
            <w:r w:rsidRPr="00FA4E82">
              <w:lastRenderedPageBreak/>
              <w:t>Duration of blood donation</w:t>
            </w:r>
          </w:p>
          <w:p w14:paraId="1BC3650D" w14:textId="77777777" w:rsidR="009243BC" w:rsidRPr="00FA4E82" w:rsidRDefault="009243BC" w:rsidP="00FA4E82">
            <w:r w:rsidRPr="00FA4E82">
              <w:t>(Correct: 4 months)</w:t>
            </w:r>
          </w:p>
        </w:tc>
        <w:tc>
          <w:tcPr>
            <w:tcW w:w="830" w:type="pct"/>
            <w:shd w:val="clear" w:color="auto" w:fill="auto"/>
            <w:tcMar>
              <w:top w:w="100" w:type="dxa"/>
              <w:left w:w="100" w:type="dxa"/>
              <w:bottom w:w="100" w:type="dxa"/>
              <w:right w:w="100" w:type="dxa"/>
            </w:tcMar>
          </w:tcPr>
          <w:p w14:paraId="32085374" w14:textId="212B0B2F" w:rsidR="009243BC" w:rsidRPr="00FA4E82" w:rsidRDefault="00305691" w:rsidP="00556763">
            <w:pPr>
              <w:jc w:val="center"/>
            </w:pPr>
            <w:r w:rsidRPr="00FA4E82">
              <w:t>4</w:t>
            </w:r>
            <w:r w:rsidR="009243BC" w:rsidRPr="00FA4E82">
              <w:t>5 (</w:t>
            </w:r>
            <w:r w:rsidRPr="00FA4E82">
              <w:t>8</w:t>
            </w:r>
            <w:r w:rsidR="009243BC" w:rsidRPr="00FA4E82">
              <w:t>.</w:t>
            </w:r>
            <w:r w:rsidRPr="00FA4E82">
              <w:t>8</w:t>
            </w:r>
            <w:r w:rsidR="009243BC" w:rsidRPr="00FA4E82">
              <w:t>)</w:t>
            </w:r>
          </w:p>
        </w:tc>
        <w:tc>
          <w:tcPr>
            <w:tcW w:w="731" w:type="pct"/>
            <w:shd w:val="clear" w:color="auto" w:fill="auto"/>
            <w:tcMar>
              <w:top w:w="100" w:type="dxa"/>
              <w:left w:w="100" w:type="dxa"/>
              <w:bottom w:w="100" w:type="dxa"/>
              <w:right w:w="100" w:type="dxa"/>
            </w:tcMar>
          </w:tcPr>
          <w:p w14:paraId="047657AB" w14:textId="0306B241" w:rsidR="009243BC" w:rsidRPr="00FA4E82" w:rsidRDefault="00162B8F" w:rsidP="00556763">
            <w:pPr>
              <w:jc w:val="center"/>
            </w:pPr>
            <w:r w:rsidRPr="00FA4E82">
              <w:t>192 (</w:t>
            </w:r>
            <w:r w:rsidR="00141843" w:rsidRPr="00FA4E82">
              <w:t>37.5</w:t>
            </w:r>
            <w:r w:rsidRPr="00FA4E82">
              <w:t>)</w:t>
            </w:r>
          </w:p>
        </w:tc>
        <w:tc>
          <w:tcPr>
            <w:tcW w:w="938" w:type="pct"/>
            <w:shd w:val="clear" w:color="auto" w:fill="auto"/>
            <w:tcMar>
              <w:top w:w="100" w:type="dxa"/>
              <w:left w:w="100" w:type="dxa"/>
              <w:bottom w:w="100" w:type="dxa"/>
              <w:right w:w="100" w:type="dxa"/>
            </w:tcMar>
          </w:tcPr>
          <w:p w14:paraId="4B0DFC62" w14:textId="633F2384" w:rsidR="009243BC" w:rsidRPr="00FA4E82" w:rsidRDefault="009F0049" w:rsidP="00556763">
            <w:pPr>
              <w:jc w:val="center"/>
            </w:pPr>
            <w:r w:rsidRPr="00FA4E82">
              <w:t>275</w:t>
            </w:r>
            <w:r w:rsidR="009243BC" w:rsidRPr="00FA4E82">
              <w:t xml:space="preserve"> (5</w:t>
            </w:r>
            <w:r w:rsidRPr="00FA4E82">
              <w:t>3</w:t>
            </w:r>
            <w:r w:rsidR="009243BC" w:rsidRPr="00FA4E82">
              <w:t>.</w:t>
            </w:r>
            <w:r w:rsidRPr="00FA4E82">
              <w:t>7</w:t>
            </w:r>
            <w:r w:rsidR="009243BC" w:rsidRPr="00FA4E82">
              <w:t>)</w:t>
            </w:r>
          </w:p>
        </w:tc>
      </w:tr>
      <w:tr w:rsidR="009243BC" w:rsidRPr="00FA4E82" w14:paraId="1EF96504" w14:textId="77777777" w:rsidTr="003F17DC">
        <w:trPr>
          <w:trHeight w:val="259"/>
        </w:trPr>
        <w:tc>
          <w:tcPr>
            <w:tcW w:w="2501" w:type="pct"/>
            <w:shd w:val="clear" w:color="auto" w:fill="auto"/>
            <w:tcMar>
              <w:top w:w="100" w:type="dxa"/>
              <w:left w:w="100" w:type="dxa"/>
              <w:bottom w:w="100" w:type="dxa"/>
              <w:right w:w="100" w:type="dxa"/>
            </w:tcMar>
          </w:tcPr>
          <w:p w14:paraId="50AEF3E2" w14:textId="77777777" w:rsidR="009243BC" w:rsidRPr="00FA4E82" w:rsidRDefault="009243BC" w:rsidP="00FA4E82">
            <w:r w:rsidRPr="00FA4E82">
              <w:t>Minimum age for blood donation</w:t>
            </w:r>
          </w:p>
          <w:p w14:paraId="62CF11F8" w14:textId="77777777" w:rsidR="009243BC" w:rsidRPr="00FA4E82" w:rsidRDefault="009243BC" w:rsidP="00FA4E82">
            <w:r w:rsidRPr="00FA4E82">
              <w:t>(Correct: 18 years)</w:t>
            </w:r>
          </w:p>
        </w:tc>
        <w:tc>
          <w:tcPr>
            <w:tcW w:w="830" w:type="pct"/>
            <w:shd w:val="clear" w:color="auto" w:fill="auto"/>
            <w:tcMar>
              <w:top w:w="100" w:type="dxa"/>
              <w:left w:w="100" w:type="dxa"/>
              <w:bottom w:w="100" w:type="dxa"/>
              <w:right w:w="100" w:type="dxa"/>
            </w:tcMar>
          </w:tcPr>
          <w:p w14:paraId="113EB554" w14:textId="22E634F1" w:rsidR="009243BC" w:rsidRPr="00FA4E82" w:rsidRDefault="009243BC" w:rsidP="00556763">
            <w:pPr>
              <w:jc w:val="center"/>
            </w:pPr>
            <w:r w:rsidRPr="00FA4E82">
              <w:t>2</w:t>
            </w:r>
            <w:r w:rsidR="009F0049" w:rsidRPr="00FA4E82">
              <w:t>04</w:t>
            </w:r>
            <w:r w:rsidRPr="00FA4E82">
              <w:t xml:space="preserve"> (3</w:t>
            </w:r>
            <w:r w:rsidR="009F0049" w:rsidRPr="00FA4E82">
              <w:t>9</w:t>
            </w:r>
            <w:r w:rsidRPr="00FA4E82">
              <w:t>.</w:t>
            </w:r>
            <w:r w:rsidR="009F0049" w:rsidRPr="00FA4E82">
              <w:t>8</w:t>
            </w:r>
            <w:r w:rsidRPr="00FA4E82">
              <w:t>)</w:t>
            </w:r>
          </w:p>
        </w:tc>
        <w:tc>
          <w:tcPr>
            <w:tcW w:w="731" w:type="pct"/>
            <w:shd w:val="clear" w:color="auto" w:fill="auto"/>
            <w:tcMar>
              <w:top w:w="100" w:type="dxa"/>
              <w:left w:w="100" w:type="dxa"/>
              <w:bottom w:w="100" w:type="dxa"/>
              <w:right w:w="100" w:type="dxa"/>
            </w:tcMar>
          </w:tcPr>
          <w:p w14:paraId="161B182E" w14:textId="5CF8E75A" w:rsidR="009243BC" w:rsidRPr="00FA4E82" w:rsidRDefault="00127C5C" w:rsidP="00556763">
            <w:pPr>
              <w:jc w:val="center"/>
            </w:pPr>
            <w:r w:rsidRPr="00FA4E82">
              <w:t>33 (</w:t>
            </w:r>
            <w:r w:rsidR="00A36739" w:rsidRPr="00FA4E82">
              <w:t>6.5)</w:t>
            </w:r>
          </w:p>
        </w:tc>
        <w:tc>
          <w:tcPr>
            <w:tcW w:w="938" w:type="pct"/>
            <w:shd w:val="clear" w:color="auto" w:fill="auto"/>
            <w:tcMar>
              <w:top w:w="100" w:type="dxa"/>
              <w:left w:w="100" w:type="dxa"/>
              <w:bottom w:w="100" w:type="dxa"/>
              <w:right w:w="100" w:type="dxa"/>
            </w:tcMar>
          </w:tcPr>
          <w:p w14:paraId="287B585B" w14:textId="0307031C" w:rsidR="009243BC" w:rsidRPr="00FA4E82" w:rsidRDefault="000F4980" w:rsidP="00556763">
            <w:pPr>
              <w:jc w:val="center"/>
            </w:pPr>
            <w:r w:rsidRPr="00FA4E82">
              <w:t>275</w:t>
            </w:r>
            <w:r w:rsidR="009243BC" w:rsidRPr="00FA4E82">
              <w:t xml:space="preserve"> (53.</w:t>
            </w:r>
            <w:r w:rsidRPr="00FA4E82">
              <w:t>7</w:t>
            </w:r>
            <w:r w:rsidR="009243BC" w:rsidRPr="00FA4E82">
              <w:t>)</w:t>
            </w:r>
          </w:p>
        </w:tc>
      </w:tr>
      <w:tr w:rsidR="009243BC" w:rsidRPr="00FA4E82" w14:paraId="777931F5" w14:textId="77777777" w:rsidTr="003F17DC">
        <w:trPr>
          <w:trHeight w:val="265"/>
        </w:trPr>
        <w:tc>
          <w:tcPr>
            <w:tcW w:w="2501" w:type="pct"/>
            <w:shd w:val="clear" w:color="auto" w:fill="auto"/>
            <w:tcMar>
              <w:top w:w="100" w:type="dxa"/>
              <w:left w:w="100" w:type="dxa"/>
              <w:bottom w:w="100" w:type="dxa"/>
              <w:right w:w="100" w:type="dxa"/>
            </w:tcMar>
          </w:tcPr>
          <w:p w14:paraId="60A508A4" w14:textId="77777777" w:rsidR="009243BC" w:rsidRPr="00FA4E82" w:rsidRDefault="009243BC" w:rsidP="00FA4E82">
            <w:r w:rsidRPr="00FA4E82">
              <w:t>Minimum weight for blood donation</w:t>
            </w:r>
          </w:p>
          <w:p w14:paraId="364972A4" w14:textId="77777777" w:rsidR="009243BC" w:rsidRPr="00FA4E82" w:rsidRDefault="009243BC" w:rsidP="00FA4E82">
            <w:r w:rsidRPr="00FA4E82">
              <w:t>(Correct: 50 kg)</w:t>
            </w:r>
          </w:p>
        </w:tc>
        <w:tc>
          <w:tcPr>
            <w:tcW w:w="830" w:type="pct"/>
            <w:shd w:val="clear" w:color="auto" w:fill="auto"/>
            <w:tcMar>
              <w:top w:w="100" w:type="dxa"/>
              <w:left w:w="100" w:type="dxa"/>
              <w:bottom w:w="100" w:type="dxa"/>
              <w:right w:w="100" w:type="dxa"/>
            </w:tcMar>
          </w:tcPr>
          <w:p w14:paraId="3ABFC91B" w14:textId="26D4C399" w:rsidR="009243BC" w:rsidRPr="00FA4E82" w:rsidRDefault="000B26A5" w:rsidP="00556763">
            <w:pPr>
              <w:jc w:val="center"/>
            </w:pPr>
            <w:r w:rsidRPr="00FA4E82">
              <w:t>85</w:t>
            </w:r>
            <w:r w:rsidR="009243BC" w:rsidRPr="00FA4E82">
              <w:t xml:space="preserve"> (1</w:t>
            </w:r>
            <w:r w:rsidRPr="00FA4E82">
              <w:t>6</w:t>
            </w:r>
            <w:r w:rsidR="009243BC" w:rsidRPr="00FA4E82">
              <w:t>.</w:t>
            </w:r>
            <w:r w:rsidRPr="00FA4E82">
              <w:t>6</w:t>
            </w:r>
            <w:r w:rsidR="009243BC" w:rsidRPr="00FA4E82">
              <w:t>)</w:t>
            </w:r>
          </w:p>
        </w:tc>
        <w:tc>
          <w:tcPr>
            <w:tcW w:w="731" w:type="pct"/>
            <w:shd w:val="clear" w:color="auto" w:fill="auto"/>
            <w:tcMar>
              <w:top w:w="100" w:type="dxa"/>
              <w:left w:w="100" w:type="dxa"/>
              <w:bottom w:w="100" w:type="dxa"/>
              <w:right w:w="100" w:type="dxa"/>
            </w:tcMar>
          </w:tcPr>
          <w:p w14:paraId="6A92EE3E" w14:textId="24E1D7AC" w:rsidR="009243BC" w:rsidRPr="00FA4E82" w:rsidRDefault="00D408C4" w:rsidP="00556763">
            <w:pPr>
              <w:jc w:val="center"/>
            </w:pPr>
            <w:r w:rsidRPr="00FA4E82">
              <w:t>79 (15</w:t>
            </w:r>
            <w:r w:rsidR="001E0014" w:rsidRPr="00FA4E82">
              <w:t xml:space="preserve"> </w:t>
            </w:r>
            <w:r w:rsidRPr="00FA4E82">
              <w:t>.4)</w:t>
            </w:r>
          </w:p>
        </w:tc>
        <w:tc>
          <w:tcPr>
            <w:tcW w:w="938" w:type="pct"/>
            <w:shd w:val="clear" w:color="auto" w:fill="auto"/>
            <w:tcMar>
              <w:top w:w="100" w:type="dxa"/>
              <w:left w:w="100" w:type="dxa"/>
              <w:bottom w:w="100" w:type="dxa"/>
              <w:right w:w="100" w:type="dxa"/>
            </w:tcMar>
          </w:tcPr>
          <w:p w14:paraId="21CAADC5" w14:textId="61147118" w:rsidR="009243BC" w:rsidRPr="00FA4E82" w:rsidRDefault="000B26A5" w:rsidP="00556763">
            <w:pPr>
              <w:jc w:val="center"/>
            </w:pPr>
            <w:r w:rsidRPr="00FA4E82">
              <w:t>348</w:t>
            </w:r>
            <w:r w:rsidR="009243BC" w:rsidRPr="00FA4E82">
              <w:t xml:space="preserve"> (6</w:t>
            </w:r>
            <w:r w:rsidR="00327E6B" w:rsidRPr="00FA4E82">
              <w:t>8</w:t>
            </w:r>
            <w:r w:rsidR="009243BC" w:rsidRPr="00FA4E82">
              <w:t>.</w:t>
            </w:r>
            <w:r w:rsidR="00327E6B" w:rsidRPr="00FA4E82">
              <w:t>0</w:t>
            </w:r>
            <w:r w:rsidR="009243BC" w:rsidRPr="00FA4E82">
              <w:t>)</w:t>
            </w:r>
          </w:p>
        </w:tc>
      </w:tr>
      <w:tr w:rsidR="009243BC" w:rsidRPr="00FA4E82" w14:paraId="2CD9CD53" w14:textId="77777777" w:rsidTr="003F17DC">
        <w:trPr>
          <w:trHeight w:val="259"/>
        </w:trPr>
        <w:tc>
          <w:tcPr>
            <w:tcW w:w="2501" w:type="pct"/>
            <w:shd w:val="clear" w:color="auto" w:fill="auto"/>
            <w:tcMar>
              <w:top w:w="100" w:type="dxa"/>
              <w:left w:w="100" w:type="dxa"/>
              <w:bottom w:w="100" w:type="dxa"/>
              <w:right w:w="100" w:type="dxa"/>
            </w:tcMar>
          </w:tcPr>
          <w:p w14:paraId="7F7E8A92" w14:textId="77777777" w:rsidR="009243BC" w:rsidRPr="00FA4E82" w:rsidRDefault="009243BC" w:rsidP="00FA4E82">
            <w:r w:rsidRPr="00FA4E82">
              <w:t xml:space="preserve">Every time how much blood taken </w:t>
            </w:r>
          </w:p>
          <w:p w14:paraId="34970BEF" w14:textId="77777777" w:rsidR="009243BC" w:rsidRPr="00FA4E82" w:rsidRDefault="009243BC" w:rsidP="00FA4E82">
            <w:r w:rsidRPr="00FA4E82">
              <w:t>(Correct: 450 ml)</w:t>
            </w:r>
          </w:p>
        </w:tc>
        <w:tc>
          <w:tcPr>
            <w:tcW w:w="830" w:type="pct"/>
            <w:shd w:val="clear" w:color="auto" w:fill="auto"/>
            <w:tcMar>
              <w:top w:w="100" w:type="dxa"/>
              <w:left w:w="100" w:type="dxa"/>
              <w:bottom w:w="100" w:type="dxa"/>
              <w:right w:w="100" w:type="dxa"/>
            </w:tcMar>
          </w:tcPr>
          <w:p w14:paraId="21B1A445" w14:textId="7218A8E9" w:rsidR="009243BC" w:rsidRPr="00FA4E82" w:rsidRDefault="00327E6B" w:rsidP="00556763">
            <w:pPr>
              <w:jc w:val="center"/>
            </w:pPr>
            <w:r w:rsidRPr="00FA4E82">
              <w:t>60</w:t>
            </w:r>
            <w:r w:rsidR="009243BC" w:rsidRPr="00FA4E82">
              <w:t xml:space="preserve"> (11.</w:t>
            </w:r>
            <w:r w:rsidRPr="00FA4E82">
              <w:t>7</w:t>
            </w:r>
            <w:r w:rsidR="009243BC" w:rsidRPr="00FA4E82">
              <w:t>)</w:t>
            </w:r>
          </w:p>
        </w:tc>
        <w:tc>
          <w:tcPr>
            <w:tcW w:w="731" w:type="pct"/>
            <w:shd w:val="clear" w:color="auto" w:fill="auto"/>
            <w:tcMar>
              <w:top w:w="100" w:type="dxa"/>
              <w:left w:w="100" w:type="dxa"/>
              <w:bottom w:w="100" w:type="dxa"/>
              <w:right w:w="100" w:type="dxa"/>
            </w:tcMar>
          </w:tcPr>
          <w:p w14:paraId="36F7B9BE" w14:textId="2E84FE03" w:rsidR="009243BC" w:rsidRPr="00FA4E82" w:rsidRDefault="00E1260B" w:rsidP="00556763">
            <w:pPr>
              <w:jc w:val="center"/>
            </w:pPr>
            <w:r w:rsidRPr="00FA4E82">
              <w:t>69 (</w:t>
            </w:r>
            <w:r w:rsidR="00804393" w:rsidRPr="00FA4E82">
              <w:t>13.5)</w:t>
            </w:r>
          </w:p>
        </w:tc>
        <w:tc>
          <w:tcPr>
            <w:tcW w:w="938" w:type="pct"/>
            <w:shd w:val="clear" w:color="auto" w:fill="auto"/>
            <w:tcMar>
              <w:top w:w="100" w:type="dxa"/>
              <w:left w:w="100" w:type="dxa"/>
              <w:bottom w:w="100" w:type="dxa"/>
              <w:right w:w="100" w:type="dxa"/>
            </w:tcMar>
          </w:tcPr>
          <w:p w14:paraId="589D7D39" w14:textId="21F9B03D" w:rsidR="009243BC" w:rsidRPr="00FA4E82" w:rsidRDefault="00327E6B" w:rsidP="00556763">
            <w:pPr>
              <w:jc w:val="center"/>
            </w:pPr>
            <w:r w:rsidRPr="00FA4E82">
              <w:t>383</w:t>
            </w:r>
            <w:r w:rsidR="009243BC" w:rsidRPr="00FA4E82">
              <w:t xml:space="preserve"> (7</w:t>
            </w:r>
            <w:r w:rsidRPr="00FA4E82">
              <w:t>4</w:t>
            </w:r>
            <w:r w:rsidR="009243BC" w:rsidRPr="00FA4E82">
              <w:t>.</w:t>
            </w:r>
            <w:r w:rsidRPr="00FA4E82">
              <w:t>8</w:t>
            </w:r>
            <w:r w:rsidR="009243BC" w:rsidRPr="00FA4E82">
              <w:t>)</w:t>
            </w:r>
          </w:p>
        </w:tc>
      </w:tr>
      <w:tr w:rsidR="009243BC" w:rsidRPr="00FA4E82" w14:paraId="6C979A74" w14:textId="77777777" w:rsidTr="003F17DC">
        <w:trPr>
          <w:trHeight w:val="395"/>
        </w:trPr>
        <w:tc>
          <w:tcPr>
            <w:tcW w:w="2501" w:type="pct"/>
            <w:shd w:val="clear" w:color="auto" w:fill="auto"/>
            <w:tcMar>
              <w:top w:w="100" w:type="dxa"/>
              <w:left w:w="100" w:type="dxa"/>
              <w:bottom w:w="100" w:type="dxa"/>
              <w:right w:w="100" w:type="dxa"/>
            </w:tcMar>
          </w:tcPr>
          <w:p w14:paraId="3AA6A5EB" w14:textId="77777777" w:rsidR="009243BC" w:rsidRPr="00FA4E82" w:rsidRDefault="009243BC" w:rsidP="00FA4E82">
            <w:r w:rsidRPr="00FA4E82">
              <w:t xml:space="preserve">Germs can be spread through infected blood </w:t>
            </w:r>
          </w:p>
          <w:p w14:paraId="26380E20" w14:textId="77777777" w:rsidR="009243BC" w:rsidRPr="00FA4E82" w:rsidRDefault="009243BC" w:rsidP="00FA4E82">
            <w:r w:rsidRPr="00FA4E82">
              <w:t>(Correct: YES)</w:t>
            </w:r>
          </w:p>
        </w:tc>
        <w:tc>
          <w:tcPr>
            <w:tcW w:w="830" w:type="pct"/>
            <w:shd w:val="clear" w:color="auto" w:fill="auto"/>
            <w:tcMar>
              <w:top w:w="100" w:type="dxa"/>
              <w:left w:w="100" w:type="dxa"/>
              <w:bottom w:w="100" w:type="dxa"/>
              <w:right w:w="100" w:type="dxa"/>
            </w:tcMar>
          </w:tcPr>
          <w:p w14:paraId="4F82AEBA" w14:textId="0DB72764" w:rsidR="009243BC" w:rsidRPr="00FA4E82" w:rsidRDefault="00C610DB" w:rsidP="00556763">
            <w:pPr>
              <w:jc w:val="center"/>
            </w:pPr>
            <w:r w:rsidRPr="00FA4E82">
              <w:t>340</w:t>
            </w:r>
            <w:r w:rsidR="009243BC" w:rsidRPr="00FA4E82">
              <w:t xml:space="preserve"> (6</w:t>
            </w:r>
            <w:r w:rsidRPr="00FA4E82">
              <w:t>6</w:t>
            </w:r>
            <w:r w:rsidR="009243BC" w:rsidRPr="00FA4E82">
              <w:t>.</w:t>
            </w:r>
            <w:r w:rsidRPr="00FA4E82">
              <w:t>4</w:t>
            </w:r>
            <w:r w:rsidR="009243BC" w:rsidRPr="00FA4E82">
              <w:t>)</w:t>
            </w:r>
          </w:p>
        </w:tc>
        <w:tc>
          <w:tcPr>
            <w:tcW w:w="731" w:type="pct"/>
            <w:shd w:val="clear" w:color="auto" w:fill="auto"/>
            <w:tcMar>
              <w:top w:w="100" w:type="dxa"/>
              <w:left w:w="100" w:type="dxa"/>
              <w:bottom w:w="100" w:type="dxa"/>
              <w:right w:w="100" w:type="dxa"/>
            </w:tcMar>
          </w:tcPr>
          <w:p w14:paraId="6375EBE3" w14:textId="156078B5" w:rsidR="009243BC" w:rsidRPr="00FA4E82" w:rsidRDefault="002A088C" w:rsidP="00556763">
            <w:pPr>
              <w:jc w:val="center"/>
            </w:pPr>
            <w:r w:rsidRPr="00FA4E82">
              <w:t xml:space="preserve">26 </w:t>
            </w:r>
            <w:r w:rsidR="005F57EF" w:rsidRPr="00FA4E82">
              <w:t>(5.1)</w:t>
            </w:r>
          </w:p>
        </w:tc>
        <w:tc>
          <w:tcPr>
            <w:tcW w:w="938" w:type="pct"/>
            <w:shd w:val="clear" w:color="auto" w:fill="auto"/>
            <w:tcMar>
              <w:top w:w="100" w:type="dxa"/>
              <w:left w:w="100" w:type="dxa"/>
              <w:bottom w:w="100" w:type="dxa"/>
              <w:right w:w="100" w:type="dxa"/>
            </w:tcMar>
          </w:tcPr>
          <w:p w14:paraId="3DE746E5" w14:textId="1D227C1D" w:rsidR="009243BC" w:rsidRPr="00FA4E82" w:rsidRDefault="009243BC" w:rsidP="00556763">
            <w:pPr>
              <w:jc w:val="center"/>
            </w:pPr>
            <w:r w:rsidRPr="00FA4E82">
              <w:t>1</w:t>
            </w:r>
            <w:r w:rsidR="00C610DB" w:rsidRPr="00FA4E82">
              <w:t>46</w:t>
            </w:r>
            <w:r w:rsidRPr="00FA4E82">
              <w:t xml:space="preserve"> (28.</w:t>
            </w:r>
            <w:r w:rsidR="007F578E" w:rsidRPr="00FA4E82">
              <w:t>5</w:t>
            </w:r>
            <w:r w:rsidRPr="00FA4E82">
              <w:t>)</w:t>
            </w:r>
          </w:p>
        </w:tc>
      </w:tr>
    </w:tbl>
    <w:p w14:paraId="13085DF0" w14:textId="4F2651E9" w:rsidR="00A60F31" w:rsidRPr="00FA4E82" w:rsidRDefault="009243BC" w:rsidP="00FA4E82">
      <w:r w:rsidRPr="00FA4E82">
        <w:t xml:space="preserve">  </w:t>
      </w:r>
    </w:p>
    <w:p w14:paraId="1A1DBE67" w14:textId="67217D99" w:rsidR="00E771E1" w:rsidRPr="00FA4E82" w:rsidRDefault="00E771E1" w:rsidP="00FA4E82">
      <w:pPr>
        <w:rPr>
          <w:highlight w:val="yellow"/>
        </w:rPr>
      </w:pPr>
    </w:p>
    <w:p w14:paraId="0ADC4182" w14:textId="066A37DD" w:rsidR="00E771E1" w:rsidRPr="00FA4E82" w:rsidRDefault="00E771E1" w:rsidP="00FA4E82">
      <w:pPr>
        <w:rPr>
          <w:highlight w:val="yellow"/>
        </w:rPr>
      </w:pPr>
    </w:p>
    <w:p w14:paraId="33EDDEE5" w14:textId="77777777" w:rsidR="00E771E1" w:rsidRPr="00FA4E82" w:rsidRDefault="00E771E1" w:rsidP="00FA4E82">
      <w:pPr>
        <w:rPr>
          <w:highlight w:val="yellow"/>
        </w:rPr>
      </w:pPr>
    </w:p>
    <w:p w14:paraId="611CE3D5" w14:textId="0CD402F4" w:rsidR="00552A59" w:rsidRPr="00FA4E82" w:rsidRDefault="00B612B3" w:rsidP="00556763">
      <w:pPr>
        <w:jc w:val="center"/>
      </w:pPr>
      <w:r w:rsidRPr="00FA4E82">
        <w:rPr>
          <w:b/>
        </w:rPr>
        <w:t xml:space="preserve">Figure 3: </w:t>
      </w:r>
      <w:r w:rsidRPr="00D30B6A">
        <w:rPr>
          <w:b/>
          <w:bCs/>
        </w:rPr>
        <w:t xml:space="preserve">Frequency distribution of </w:t>
      </w:r>
      <w:r w:rsidR="00DB458F" w:rsidRPr="00D30B6A">
        <w:rPr>
          <w:b/>
          <w:bCs/>
        </w:rPr>
        <w:t>the respondents</w:t>
      </w:r>
      <w:r w:rsidRPr="00D30B6A">
        <w:rPr>
          <w:b/>
          <w:bCs/>
        </w:rPr>
        <w:t xml:space="preserve"> based </w:t>
      </w:r>
      <w:r w:rsidR="00EE0CAE" w:rsidRPr="00D30B6A">
        <w:rPr>
          <w:b/>
          <w:bCs/>
        </w:rPr>
        <w:t xml:space="preserve">on </w:t>
      </w:r>
      <w:r w:rsidR="000B02F0" w:rsidRPr="00D30B6A">
        <w:rPr>
          <w:b/>
          <w:bCs/>
        </w:rPr>
        <w:t xml:space="preserve">the knowledge scores </w:t>
      </w:r>
      <w:r w:rsidR="00EE0CAE" w:rsidRPr="00D30B6A">
        <w:rPr>
          <w:b/>
          <w:bCs/>
        </w:rPr>
        <w:t>regarding</w:t>
      </w:r>
      <w:r w:rsidRPr="00D30B6A">
        <w:rPr>
          <w:b/>
          <w:bCs/>
        </w:rPr>
        <w:t xml:space="preserve"> </w:t>
      </w:r>
      <w:bookmarkStart w:id="28" w:name="_Hlk69411804"/>
      <w:r w:rsidRPr="00D30B6A">
        <w:rPr>
          <w:b/>
          <w:bCs/>
        </w:rPr>
        <w:t>five</w:t>
      </w:r>
      <w:r w:rsidR="00EE0CAE" w:rsidRPr="00D30B6A">
        <w:rPr>
          <w:b/>
          <w:bCs/>
        </w:rPr>
        <w:t>-</w:t>
      </w:r>
      <w:r w:rsidRPr="00D30B6A">
        <w:rPr>
          <w:b/>
          <w:bCs/>
        </w:rPr>
        <w:t>item</w:t>
      </w:r>
      <w:r w:rsidR="00235893" w:rsidRPr="00D30B6A">
        <w:rPr>
          <w:b/>
          <w:bCs/>
        </w:rPr>
        <w:t xml:space="preserve"> general knowledge</w:t>
      </w:r>
      <w:r w:rsidRPr="00D30B6A">
        <w:rPr>
          <w:b/>
          <w:bCs/>
        </w:rPr>
        <w:t xml:space="preserve"> questions</w:t>
      </w:r>
      <w:bookmarkEnd w:id="28"/>
    </w:p>
    <w:p w14:paraId="42A35E9A" w14:textId="77777777" w:rsidR="005D0750" w:rsidRPr="00FA4E82" w:rsidRDefault="005D0750" w:rsidP="00EC117A">
      <w:pPr>
        <w:pStyle w:val="Heading1"/>
        <w:numPr>
          <w:ilvl w:val="0"/>
          <w:numId w:val="0"/>
        </w:numPr>
        <w:ind w:left="432" w:hanging="432"/>
      </w:pPr>
    </w:p>
    <w:p w14:paraId="31D5413D" w14:textId="77777777" w:rsidR="005D0750" w:rsidRPr="00FA4E82" w:rsidRDefault="005D0750" w:rsidP="00EC117A">
      <w:pPr>
        <w:pStyle w:val="Heading1"/>
        <w:numPr>
          <w:ilvl w:val="0"/>
          <w:numId w:val="0"/>
        </w:numPr>
      </w:pPr>
    </w:p>
    <w:p w14:paraId="613F52AC" w14:textId="42FBE123" w:rsidR="004A7B8C" w:rsidRPr="00FA4E82" w:rsidRDefault="00887833" w:rsidP="00FA4E82">
      <w:pPr>
        <w:pStyle w:val="Heading1"/>
      </w:pPr>
      <w:r w:rsidRPr="00FA4E82">
        <w:t>Di</w:t>
      </w:r>
      <w:r w:rsidR="007118D7" w:rsidRPr="00FA4E82">
        <w:t>s</w:t>
      </w:r>
      <w:r w:rsidRPr="00FA4E82">
        <w:t>cussion:</w:t>
      </w:r>
    </w:p>
    <w:p w14:paraId="53F8C691" w14:textId="77777777" w:rsidR="00E771E1" w:rsidRPr="00FA4E82" w:rsidRDefault="00E771E1" w:rsidP="00FA4E82"/>
    <w:p w14:paraId="2AE65671" w14:textId="70BA1456" w:rsidR="00CC6401" w:rsidRPr="00FA4E82" w:rsidRDefault="00261F4C" w:rsidP="00D30B6A">
      <w:pPr>
        <w:spacing w:line="480" w:lineRule="auto"/>
        <w:jc w:val="both"/>
      </w:pPr>
      <w:r w:rsidRPr="00FA4E82">
        <w:t xml:space="preserve">This study </w:t>
      </w:r>
      <w:r w:rsidR="000352F5" w:rsidRPr="00FA4E82">
        <w:t xml:space="preserve">explores the </w:t>
      </w:r>
      <w:r w:rsidR="00E771E1" w:rsidRPr="00FA4E82">
        <w:t>status</w:t>
      </w:r>
      <w:r w:rsidR="000352F5" w:rsidRPr="00FA4E82">
        <w:t xml:space="preserve"> of</w:t>
      </w:r>
      <w:r w:rsidRPr="00FA4E82">
        <w:t xml:space="preserve"> knowledge, attitude, and practice of </w:t>
      </w:r>
      <w:r w:rsidR="00765889" w:rsidRPr="00FA4E82">
        <w:t>students and teachers of residential religious academic</w:t>
      </w:r>
      <w:r w:rsidR="00C41D1C" w:rsidRPr="00FA4E82">
        <w:t xml:space="preserve"> (RRA)</w:t>
      </w:r>
      <w:r w:rsidR="00765889" w:rsidRPr="00FA4E82">
        <w:t xml:space="preserve"> institutions </w:t>
      </w:r>
      <w:r w:rsidR="00EB2E25" w:rsidRPr="00FA4E82">
        <w:t>in Bangladesh</w:t>
      </w:r>
      <w:r w:rsidR="000814AC" w:rsidRPr="00FA4E82">
        <w:t xml:space="preserve"> towards blood donation. </w:t>
      </w:r>
      <w:r w:rsidR="00D65F4E" w:rsidRPr="00FA4E82">
        <w:t xml:space="preserve">To </w:t>
      </w:r>
      <w:r w:rsidR="00CE1B13" w:rsidRPr="00FA4E82">
        <w:t xml:space="preserve">the best of </w:t>
      </w:r>
      <w:r w:rsidR="00D65F4E" w:rsidRPr="00FA4E82">
        <w:t>our knowledge, this study is the first of its kin</w:t>
      </w:r>
      <w:r w:rsidR="000814AC" w:rsidRPr="00FA4E82">
        <w:t xml:space="preserve">d in Bangladesh </w:t>
      </w:r>
      <w:r w:rsidR="00CE1B13" w:rsidRPr="00FA4E82">
        <w:t xml:space="preserve">that involves RRA institutions to </w:t>
      </w:r>
      <w:r w:rsidR="000814AC" w:rsidRPr="00FA4E82">
        <w:t>address the</w:t>
      </w:r>
      <w:r w:rsidR="00CE1B13" w:rsidRPr="00FA4E82">
        <w:t xml:space="preserve"> currently</w:t>
      </w:r>
      <w:r w:rsidR="000814AC" w:rsidRPr="00FA4E82">
        <w:t xml:space="preserve"> underutilized resources</w:t>
      </w:r>
      <w:r w:rsidR="00CE1B13" w:rsidRPr="00FA4E82">
        <w:t xml:space="preserve"> to mitigate the blood donation crisis and to propose </w:t>
      </w:r>
      <w:r w:rsidR="000814AC" w:rsidRPr="00FA4E82">
        <w:t xml:space="preserve">prospects for an alternative community-based blood donation </w:t>
      </w:r>
      <w:r w:rsidR="00CE1B13" w:rsidRPr="00FA4E82">
        <w:t>solution.</w:t>
      </w:r>
    </w:p>
    <w:p w14:paraId="2656C144" w14:textId="77777777" w:rsidR="00F07450" w:rsidRPr="00FA4E82" w:rsidRDefault="00F07450" w:rsidP="00D30B6A">
      <w:pPr>
        <w:spacing w:line="480" w:lineRule="auto"/>
        <w:jc w:val="both"/>
      </w:pPr>
    </w:p>
    <w:p w14:paraId="391CA028" w14:textId="77448E20" w:rsidR="00C5774A" w:rsidRPr="00FA4E82" w:rsidRDefault="00811DAA" w:rsidP="00D30B6A">
      <w:pPr>
        <w:spacing w:line="480" w:lineRule="auto"/>
        <w:jc w:val="both"/>
      </w:pPr>
      <w:r w:rsidRPr="00FA4E82">
        <w:t xml:space="preserve">In our study, </w:t>
      </w:r>
      <w:r w:rsidR="003A72D1" w:rsidRPr="00FA4E82">
        <w:t>an overwhelming majority</w:t>
      </w:r>
      <w:r w:rsidR="00FF56D2" w:rsidRPr="00FA4E82">
        <w:t xml:space="preserve"> </w:t>
      </w:r>
      <w:r w:rsidR="007D7213" w:rsidRPr="00FA4E82">
        <w:t>of the participants did not ever donate blood</w:t>
      </w:r>
      <w:r w:rsidR="00FF56D2" w:rsidRPr="00FA4E82">
        <w:t>,</w:t>
      </w:r>
      <w:r w:rsidR="00CE1B13" w:rsidRPr="00FA4E82">
        <w:t xml:space="preserve"> yet</w:t>
      </w:r>
      <w:r w:rsidR="00B13BDA" w:rsidRPr="00FA4E82">
        <w:t xml:space="preserve"> </w:t>
      </w:r>
      <w:r w:rsidR="003528D8" w:rsidRPr="00FA4E82">
        <w:t>42%</w:t>
      </w:r>
      <w:r w:rsidR="00B13BDA" w:rsidRPr="00FA4E82">
        <w:t xml:space="preserve"> of </w:t>
      </w:r>
      <w:r w:rsidR="003528D8" w:rsidRPr="00FA4E82">
        <w:t>them</w:t>
      </w:r>
      <w:r w:rsidR="00B13BDA" w:rsidRPr="00FA4E82">
        <w:t xml:space="preserve"> expressed </w:t>
      </w:r>
      <w:r w:rsidR="008567FB" w:rsidRPr="00FA4E82">
        <w:t>intention</w:t>
      </w:r>
      <w:r w:rsidR="00AA6CA6" w:rsidRPr="00FA4E82">
        <w:t>s</w:t>
      </w:r>
      <w:r w:rsidR="008567FB" w:rsidRPr="00FA4E82">
        <w:t xml:space="preserve"> to</w:t>
      </w:r>
      <w:r w:rsidR="003528D8" w:rsidRPr="00FA4E82">
        <w:t xml:space="preserve"> become regular blood donors</w:t>
      </w:r>
      <w:r w:rsidR="0022458F" w:rsidRPr="00FA4E82">
        <w:t>.</w:t>
      </w:r>
      <w:r w:rsidR="003528D8" w:rsidRPr="00FA4E82">
        <w:t xml:space="preserve"> This number is less than what was </w:t>
      </w:r>
      <w:r w:rsidR="003528D8" w:rsidRPr="00FA4E82">
        <w:lastRenderedPageBreak/>
        <w:t xml:space="preserve">observed in another survey conducted among the university students in Bangladesh which found about 74% </w:t>
      </w:r>
      <w:r w:rsidR="001B4B97" w:rsidRPr="00FA4E82">
        <w:t xml:space="preserve">of </w:t>
      </w:r>
      <w:r w:rsidR="003528D8" w:rsidRPr="00FA4E82">
        <w:t xml:space="preserve">students showing </w:t>
      </w:r>
      <w:r w:rsidR="001B4B97" w:rsidRPr="00FA4E82">
        <w:t xml:space="preserve">a </w:t>
      </w:r>
      <w:r w:rsidR="003528D8" w:rsidRPr="00FA4E82">
        <w:t>positive attitude towards blood donation</w:t>
      </w:r>
      <w:r w:rsidR="007118D7" w:rsidRPr="00FA4E82">
        <w:t xml:space="preserve"> </w:t>
      </w:r>
      <w:r w:rsidR="007118D7" w:rsidRPr="00FA4E82">
        <w:fldChar w:fldCharType="begin" w:fldLock="1"/>
      </w:r>
      <w:r w:rsidR="00DA639B" w:rsidRPr="00FA4E82">
        <w:instrText>ADDIN CSL_CITATION {"citationItems":[{"id":"ITEM-1","itemData":{"author":[{"dropping-particle":"","family":"Karim","given":"MR","non-dropping-particle":"","parse-names":false,"suffix":""},{"dropping-particle":"","family":"Alam","given":"M","non-dropping-particle":"","parse-names":false,"suffix":""},{"dropping-particle":"","family":"Farazi","given":"MM","non-dropping-particle":"","parse-names":false,"suffix":""},{"dropping-particle":"","family":"Labone","given":"RJ","non-dropping-particle":"","parse-names":false,"suffix":""}],"container-title":"Journal of Information Technology","id":"ITEM-1","issue":"1","issued":{"date-parts":[["2012"]]},"page":"35-40","title":"Factors influencing blood donation behavior of university level students in Bangladesh","type":"article-journal","volume":"1"},"uris":["http://www.mendeley.com/documents/?uuid=ecf27922-6d71-4b6d-a0ea-5e51147446a9"]}],"mendeley":{"formattedCitation":"[21]","plainTextFormattedCitation":"[21]","previouslyFormattedCitation":"(21)"},"properties":{"noteIndex":0},"schema":"https://github.com/citation-style-language/schema/raw/master/csl-citation.json"}</w:instrText>
      </w:r>
      <w:r w:rsidR="007118D7" w:rsidRPr="00FA4E82">
        <w:fldChar w:fldCharType="separate"/>
      </w:r>
      <w:r w:rsidR="00DA639B" w:rsidRPr="00FA4E82">
        <w:rPr>
          <w:noProof/>
        </w:rPr>
        <w:t>[21]</w:t>
      </w:r>
      <w:r w:rsidR="007118D7" w:rsidRPr="00FA4E82">
        <w:fldChar w:fldCharType="end"/>
      </w:r>
      <w:r w:rsidR="003528D8" w:rsidRPr="00FA4E82">
        <w:t>. This may indicate that blood donation drives targeting students at religious residential academic institutions were insufficient. In fact, o</w:t>
      </w:r>
      <w:r w:rsidR="003D6B90" w:rsidRPr="00FA4E82">
        <w:t>ur study</w:t>
      </w:r>
      <w:r w:rsidR="00590392" w:rsidRPr="00FA4E82">
        <w:t xml:space="preserve"> </w:t>
      </w:r>
      <w:r w:rsidR="00CE1B13" w:rsidRPr="00FA4E82">
        <w:t>revealed</w:t>
      </w:r>
      <w:r w:rsidR="003D6B90" w:rsidRPr="00FA4E82">
        <w:t xml:space="preserve"> that the students and</w:t>
      </w:r>
      <w:r w:rsidR="004210BF" w:rsidRPr="00FA4E82">
        <w:t xml:space="preserve"> the</w:t>
      </w:r>
      <w:r w:rsidR="003D6B90" w:rsidRPr="00FA4E82">
        <w:t xml:space="preserve"> teachers</w:t>
      </w:r>
      <w:r w:rsidR="004210BF" w:rsidRPr="00FA4E82">
        <w:t xml:space="preserve"> of the </w:t>
      </w:r>
      <w:r w:rsidR="00C41D1C" w:rsidRPr="00FA4E82">
        <w:t xml:space="preserve">RRA </w:t>
      </w:r>
      <w:r w:rsidR="004210BF" w:rsidRPr="00FA4E82">
        <w:t xml:space="preserve">institution were hardly </w:t>
      </w:r>
      <w:r w:rsidR="005376AC" w:rsidRPr="00FA4E82">
        <w:t xml:space="preserve">approached for blood donation by </w:t>
      </w:r>
      <w:r w:rsidR="00C93620" w:rsidRPr="00FA4E82">
        <w:t xml:space="preserve">any </w:t>
      </w:r>
      <w:r w:rsidR="0003197D" w:rsidRPr="00FA4E82">
        <w:t>organization.</w:t>
      </w:r>
      <w:r w:rsidR="003D6B90" w:rsidRPr="00FA4E82">
        <w:t xml:space="preserve"> </w:t>
      </w:r>
      <w:r w:rsidR="0022458F" w:rsidRPr="00FA4E82">
        <w:t xml:space="preserve">This </w:t>
      </w:r>
      <w:r w:rsidR="003528D8" w:rsidRPr="00FA4E82">
        <w:t>demonstrates</w:t>
      </w:r>
      <w:r w:rsidR="0022458F" w:rsidRPr="00FA4E82">
        <w:t xml:space="preserve"> </w:t>
      </w:r>
      <w:r w:rsidR="00C5774A" w:rsidRPr="00FA4E82">
        <w:t xml:space="preserve">a systematic failure of blood donation </w:t>
      </w:r>
      <w:r w:rsidR="00CE1B13" w:rsidRPr="00FA4E82">
        <w:t>campaigns</w:t>
      </w:r>
      <w:r w:rsidR="00C5774A" w:rsidRPr="00FA4E82">
        <w:t xml:space="preserve"> that left out a large body of population capable of donating blood.</w:t>
      </w:r>
    </w:p>
    <w:p w14:paraId="28164589" w14:textId="46622BC0" w:rsidR="0079703D" w:rsidRPr="00FA4E82" w:rsidRDefault="0079703D" w:rsidP="00D30B6A">
      <w:pPr>
        <w:spacing w:line="480" w:lineRule="auto"/>
        <w:jc w:val="both"/>
      </w:pPr>
    </w:p>
    <w:p w14:paraId="137A5E48" w14:textId="54937165" w:rsidR="005E5C3E" w:rsidRPr="00FA4E82" w:rsidRDefault="00964A1E" w:rsidP="00D30B6A">
      <w:pPr>
        <w:spacing w:line="480" w:lineRule="auto"/>
        <w:jc w:val="both"/>
      </w:pPr>
      <w:r w:rsidRPr="00FA4E82">
        <w:t>The religious academic institution</w:t>
      </w:r>
      <w:r w:rsidR="00960207" w:rsidRPr="00FA4E82">
        <w:t>s available</w:t>
      </w:r>
      <w:r w:rsidRPr="00FA4E82">
        <w:t xml:space="preserve"> in upazillas, villages and local communities offer a viable alternative source of voluntary blood donation</w:t>
      </w:r>
      <w:r w:rsidR="00960207" w:rsidRPr="00FA4E82">
        <w:t xml:space="preserve"> service</w:t>
      </w:r>
      <w:r w:rsidRPr="00FA4E82">
        <w:t xml:space="preserve">. </w:t>
      </w:r>
      <w:r w:rsidR="0073375D" w:rsidRPr="00FA4E82">
        <w:t xml:space="preserve">Since the study participants were </w:t>
      </w:r>
      <w:r w:rsidRPr="00FA4E82">
        <w:t xml:space="preserve">healthy </w:t>
      </w:r>
      <w:r w:rsidR="0073375D" w:rsidRPr="00FA4E82">
        <w:t>male</w:t>
      </w:r>
      <w:r w:rsidR="005D393C" w:rsidRPr="00FA4E82">
        <w:t>s</w:t>
      </w:r>
      <w:r w:rsidR="0073375D" w:rsidRPr="00FA4E82">
        <w:t>, mostly young and non-smokers, they provide an extra advantage in terms of safety in blood</w:t>
      </w:r>
      <w:r w:rsidR="005D393C" w:rsidRPr="00FA4E82">
        <w:t xml:space="preserve"> </w:t>
      </w:r>
      <w:r w:rsidR="0073375D" w:rsidRPr="00FA4E82">
        <w:t>donation.</w:t>
      </w:r>
      <w:r w:rsidR="00AC7BAB" w:rsidRPr="00FA4E82">
        <w:t xml:space="preserve"> </w:t>
      </w:r>
      <w:r w:rsidR="00C6763A" w:rsidRPr="00FA4E82">
        <w:t>In contrast</w:t>
      </w:r>
      <w:r w:rsidR="00AC7BAB" w:rsidRPr="00FA4E82">
        <w:t>, women are at higher risk of developing post</w:t>
      </w:r>
      <w:r w:rsidR="005D393C" w:rsidRPr="00FA4E82">
        <w:t>-</w:t>
      </w:r>
      <w:r w:rsidR="00AC7BAB" w:rsidRPr="00FA4E82">
        <w:t>blood-donation adversities</w:t>
      </w:r>
      <w:r w:rsidR="00681994" w:rsidRPr="00FA4E82">
        <w:t>,</w:t>
      </w:r>
      <w:r w:rsidR="00AC7BAB" w:rsidRPr="00FA4E82">
        <w:t xml:space="preserve"> and smokers pose the risk of heavy metal concentration (e.g. nickel, lead) in their blood</w:t>
      </w:r>
      <w:r w:rsidR="00CB4A9A" w:rsidRPr="00FA4E82">
        <w:t xml:space="preserve"> </w:t>
      </w:r>
      <w:r w:rsidR="00CB4A9A" w:rsidRPr="00FA4E82">
        <w:fldChar w:fldCharType="begin" w:fldLock="1"/>
      </w:r>
      <w:r w:rsidR="00DA639B" w:rsidRPr="00FA4E82">
        <w:instrText>ADDIN CSL_CITATION {"citationItems":[{"id":"ITEM-1","itemData":{"DOI":"10.2450/2010.0156-09","ISSN":"17232007","PMID":"20967170","abstract":"Background. An overview of European blood donors shows that the distribution of men and women donors is similar in many countries, with Italy being an exception in that women account for only 30% of donors. Gender medicine is a key issue in this context, even though gender studies are very limited in the transfusion field, whether considered broadly or with specific regards to the selection, management and retention of donors. It, therefore, seemed important to compare the presence of women among blood donors in different European countries and examine the roles that gender is reported to play in the donation of blood in order to identify possible implications for communication with and management of the donor. Methods. To determine the proportion of women among donors in European countries, data were collected from annual reports or documents available on the websites of national associations; furthermore, all papers related to giving blood published in the five main journals in the sector (Transfusion, Vox Sanguinis, Transfusion and Apheresis Science, Transfusion Medicine, Blood Transfusion) were considered; about 80 publications were selected and the gender variable was examined. Results. The published studies showed that gender plays key roles in the motivation to give blood (women being more altruistic, men being more individualistic) and in adverse reactions, which was a particularly critical problem leading to fewer women become regular donors. A few aspects specific to the management of donors in Italy also emerged. Discussion. Gender seems to play an important role in the aspects studied and does, therefore, merit further consideration in relation to strategies to recruit donors and the management of critical events during donation. © SIMTI Servizi Srl.","author":[{"dropping-particle":"","family":"Bani","given":"Marco","non-dropping-particle":"","parse-names":false,"suffix":""},{"dropping-particle":"","family":"Giussani","given":"Barbara","non-dropping-particle":"","parse-names":false,"suffix":""}],"container-title":"Blood Transfusion","id":"ITEM-1","issue":"4","issued":{"date-parts":[["2010"]]},"page":"278-287","publisher":"Blood Transfus","title":"Gender differences in giving blood: A review of the literature","type":"article-journal","volume":"8"},"uris":["http://www.mendeley.com/documents/?uuid=a29abe65-df8c-3560-89a1-4aaf864eb99d"]},{"id":"ITEM-2","itemData":{"DOI":"10.1615/JEnvironPatholToxicolOncol.2019028792","ISSN":"07318898","PMID":"31679279","abstract":"Donor blood is usually screened for some risk factors, such as hepatitis, HIV, and malarial parasites, but it is not routinely screened for heavy metals although their adverse effects on the human body have been proved by a number of studies. In this study, an attempt was made to determine the effect of smoking on concentration of cadmium, nickel, and lead in donor blood. A semistructured questionnaire was prepared and given to participants. It showed that 79% (two groups: 65 smokers and 65 nonsmokers) smoked at least one cigarette per day. Collected blood samples were then subjected to atomic absorption spectrometry (AAS). In comparing blood levels between smoking and nonsmoking participants, we noted a high positive correlation between lead and nickel concentrations. There were statistically significant correlations between cadmium, lead, and nickel concentrations in the blood of smokers and nonsmokers. Moreover, because a substantial percentage of blood donors may be smokers and blood donation does not always meet demand, it would be difficult to completely exclude smokers from donating blood. Our findings indicate the need to screen for heavy metals when transfusing blood to the elderly, neonates, and infants, and to avoid transfusion of blood and blood products if levels are in the toxic range.","author":[{"dropping-particle":"","family":"Hashim","given":"A.","non-dropping-particle":"","parse-names":false,"suffix":""},{"dropping-particle":"","family":"Haneena","given":"Fathima","non-dropping-particle":"","parse-names":false,"suffix":""},{"dropping-particle":"","family":"Muhammed Rashid","given":"C. S.","non-dropping-particle":"","parse-names":false,"suffix":""},{"dropping-particle":"","family":"Dsouza","given":"Neevan D.R.","non-dropping-particle":"","parse-names":false,"suffix":""}],"container-title":"Journal of Environmental Pathology, Toxicology and Oncology","id":"ITEM-2","issue":"2","issued":{"date-parts":[["2019"]]},"page":"165-172","publisher":"Begell House Inc.","title":"Analysis of lead, cadmium, and nickel in blood donors in relation to smoking—a comparative study","type":"article-journal","volume":"38"},"uris":["http://www.mendeley.com/documents/?uuid=8336f701-325f-3fac-9df1-dba55ee2a048"]}],"mendeley":{"formattedCitation":"[22,23]","plainTextFormattedCitation":"[22,23]","previouslyFormattedCitation":"(22,23)"},"properties":{"noteIndex":0},"schema":"https://github.com/citation-style-language/schema/raw/master/csl-citation.json"}</w:instrText>
      </w:r>
      <w:r w:rsidR="00CB4A9A" w:rsidRPr="00FA4E82">
        <w:fldChar w:fldCharType="separate"/>
      </w:r>
      <w:r w:rsidR="00DA639B" w:rsidRPr="00FA4E82">
        <w:rPr>
          <w:noProof/>
        </w:rPr>
        <w:t>[22,23]</w:t>
      </w:r>
      <w:r w:rsidR="00CB4A9A" w:rsidRPr="00FA4E82">
        <w:fldChar w:fldCharType="end"/>
      </w:r>
      <w:r w:rsidR="00B80233" w:rsidRPr="00FA4E82">
        <w:t xml:space="preserve">. </w:t>
      </w:r>
      <w:r w:rsidR="00AC7BAB" w:rsidRPr="00FA4E82">
        <w:t xml:space="preserve">The concentrations of cadmium, lead, and nickel in the blood of smokers and </w:t>
      </w:r>
      <w:r w:rsidR="006637E3" w:rsidRPr="00FA4E82">
        <w:t>non-smokers</w:t>
      </w:r>
      <w:r w:rsidR="00AC7BAB" w:rsidRPr="00FA4E82">
        <w:t xml:space="preserve"> were found to be significantly correlated in one study</w:t>
      </w:r>
      <w:r w:rsidR="00CB4A9A" w:rsidRPr="00FA4E82">
        <w:t xml:space="preserve"> </w:t>
      </w:r>
      <w:r w:rsidR="00CB4A9A" w:rsidRPr="00FA4E82">
        <w:fldChar w:fldCharType="begin" w:fldLock="1"/>
      </w:r>
      <w:r w:rsidR="00DA639B" w:rsidRPr="00FA4E82">
        <w:instrText>ADDIN CSL_CITATION {"citationItems":[{"id":"ITEM-1","itemData":{"DOI":"10.1615/JEnvironPatholToxicolOncol.2019028792","ISSN":"07318898","PMID":"31679279","abstract":"Donor blood is usually screened for some risk factors, such as hepatitis, HIV, and malarial parasites, but it is not routinely screened for heavy metals although their adverse effects on the human body have been proved by a number of studies. In this study, an attempt was made to determine the effect of smoking on concentration of cadmium, nickel, and lead in donor blood. A semistructured questionnaire was prepared and given to participants. It showed that 79% (two groups: 65 smokers and 65 nonsmokers) smoked at least one cigarette per day. Collected blood samples were then subjected to atomic absorption spectrometry (AAS). In comparing blood levels between smoking and nonsmoking participants, we noted a high positive correlation between lead and nickel concentrations. There were statistically significant correlations between cadmium, lead, and nickel concentrations in the blood of smokers and nonsmokers. Moreover, because a substantial percentage of blood donors may be smokers and blood donation does not always meet demand, it would be difficult to completely exclude smokers from donating blood. Our findings indicate the need to screen for heavy metals when transfusing blood to the elderly, neonates, and infants, and to avoid transfusion of blood and blood products if levels are in the toxic range.","author":[{"dropping-particle":"","family":"Hashim","given":"A.","non-dropping-particle":"","parse-names":false,"suffix":""},{"dropping-particle":"","family":"Haneena","given":"Fathima","non-dropping-particle":"","parse-names":false,"suffix":""},{"dropping-particle":"","family":"Muhammed Rashid","given":"C. S.","non-dropping-particle":"","parse-names":false,"suffix":""},{"dropping-particle":"","family":"Dsouza","given":"Neevan D.R.","non-dropping-particle":"","parse-names":false,"suffix":""}],"container-title":"Journal of Environmental Pathology, Toxicology and Oncology","id":"ITEM-1","issue":"2","issued":{"date-parts":[["2019"]]},"page":"165-172","publisher":"Begell House Inc.","title":"Analysis of lead, cadmium, and nickel in blood donors in relation to smoking—a comparative study","type":"article-journal","volume":"38"},"uris":["http://www.mendeley.com/documents/?uuid=8336f701-325f-3fac-9df1-dba55ee2a048"]}],"mendeley":{"formattedCitation":"[23]","plainTextFormattedCitation":"[23]","previouslyFormattedCitation":"(23)"},"properties":{"noteIndex":0},"schema":"https://github.com/citation-style-language/schema/raw/master/csl-citation.json"}</w:instrText>
      </w:r>
      <w:r w:rsidR="00CB4A9A" w:rsidRPr="00FA4E82">
        <w:fldChar w:fldCharType="separate"/>
      </w:r>
      <w:r w:rsidR="00DA639B" w:rsidRPr="00FA4E82">
        <w:rPr>
          <w:noProof/>
        </w:rPr>
        <w:t>[23]</w:t>
      </w:r>
      <w:r w:rsidR="00CB4A9A" w:rsidRPr="00FA4E82">
        <w:fldChar w:fldCharType="end"/>
      </w:r>
      <w:r w:rsidR="005E5C3E" w:rsidRPr="00FA4E82">
        <w:t>.</w:t>
      </w:r>
      <w:r w:rsidR="00D356C0" w:rsidRPr="00FA4E82">
        <w:t xml:space="preserve"> Another research observed </w:t>
      </w:r>
      <w:r w:rsidR="005D393C" w:rsidRPr="00FA4E82">
        <w:t xml:space="preserve">a </w:t>
      </w:r>
      <w:r w:rsidR="00D356C0" w:rsidRPr="00FA4E82">
        <w:t>high concentration of carbon monoxide (CO) in donated blood from smokers</w:t>
      </w:r>
      <w:r w:rsidR="00CB4A9A" w:rsidRPr="00FA4E82">
        <w:t xml:space="preserve"> </w:t>
      </w:r>
      <w:r w:rsidR="00CB4A9A" w:rsidRPr="00FA4E82">
        <w:fldChar w:fldCharType="begin" w:fldLock="1"/>
      </w:r>
      <w:r w:rsidR="00DA639B" w:rsidRPr="00FA4E82">
        <w:instrText>ADDIN CSL_CITATION {"citationItems":[{"id":"ITEM-1","itemData":{"DOI":"10.1111/j.1537-2995.2008.01951.x","ISSN":"00411132","abstract":"BACKGROUND: Carbon monoxide (CO) is normally present in the human body due to endogenous production of CO. CO can also be inhaled by exposure to external sources such as cigarette smoke, car exhaust, and fire. The purpose of this study was to investigate CO concentrations in blood from 410 blood donors at the blood center in Umeå, Sweden. To further evaluate the effects of cigarette smoking on CO concentrations, the elimination time for CO was examined in six volunteer smokers after a smoked cigarette. STUDY DESIGN AND METHODS: Blood samples from whole blood donors were obtained during the blood center's routine operation. In connection with blood donations, demographic and behavioral data were collected from the donors. The CO concentration was determined using gas chromatography. RESULTS: The majority of blood donors had approximately the same CO concentration (mean, 84.5 μmol/L). In 6 percent of the samples, the concentrations were higher than 130 μmol per L. The highest CO concentration was 561 μmol per L. The main source for these high CO concentrations appeared to be cigarette smoking. In the volunteer smokers, the elimination time after a smoked cigarette varied significantly, with elimination half-lives from 4.7 to 8.4 hours. CONCLUSION: These results show that blood bank red blood cell bags may have CO concentrations above the physiologic level. The time interval between cigarette smoking and blood donation seems to be a particularly important factor for elevated CO concentrations. © 2009 American Association of Blood Banks.","author":[{"dropping-particle":"","family":"Åberg","given":"Anna-Maja","non-dropping-particle":"","parse-names":false,"suffix":""},{"dropping-particle":"","family":"Sojka","given":"Birgitta Nilsson","non-dropping-particle":"","parse-names":false,"suffix":""},{"dropping-particle":"","family":"Winsö","given":"Ola","non-dropping-particle":"","parse-names":false,"suffix":""},{"dropping-particle":"","family":"Abrahamsson","given":"Pernilla","non-dropping-particle":"","parse-names":false,"suffix":""},{"dropping-particle":"","family":"Johansson","given":"Göran","non-dropping-particle":"","parse-names":false,"suffix":""},{"dropping-particle":"","family":"Larsson","given":"Jan Erik","non-dropping-particle":"","parse-names":false,"suffix":""}],"container-title":"Transfusion","id":"ITEM-1","issue":"2","issued":{"date-parts":[["2009","2","1"]]},"page":"347-353","publisher":"John Wiley &amp; Sons, Ltd","title":"Carbon monoxide concentration in donated blood: relation to cigarette smoking and other sources","type":"article-journal","volume":"49"},"uris":["http://www.mendeley.com/documents/?uuid=f2c6b2e9-0557-30eb-8cf0-9239c9cea9bd"]}],"mendeley":{"formattedCitation":"[24]","plainTextFormattedCitation":"[24]","previouslyFormattedCitation":"(24)"},"properties":{"noteIndex":0},"schema":"https://github.com/citation-style-language/schema/raw/master/csl-citation.json"}</w:instrText>
      </w:r>
      <w:r w:rsidR="00CB4A9A" w:rsidRPr="00FA4E82">
        <w:fldChar w:fldCharType="separate"/>
      </w:r>
      <w:r w:rsidR="00DA639B" w:rsidRPr="00FA4E82">
        <w:rPr>
          <w:noProof/>
        </w:rPr>
        <w:t>[24]</w:t>
      </w:r>
      <w:r w:rsidR="00CB4A9A" w:rsidRPr="00FA4E82">
        <w:fldChar w:fldCharType="end"/>
      </w:r>
      <w:r w:rsidR="00D356C0" w:rsidRPr="00FA4E82">
        <w:t>.</w:t>
      </w:r>
    </w:p>
    <w:p w14:paraId="39B99C1B" w14:textId="09DEC5B6" w:rsidR="00811DAA" w:rsidRPr="00FA4E82" w:rsidRDefault="00811DAA" w:rsidP="00D30B6A">
      <w:pPr>
        <w:spacing w:line="480" w:lineRule="auto"/>
        <w:jc w:val="both"/>
      </w:pPr>
    </w:p>
    <w:p w14:paraId="7330A7A2" w14:textId="1CF9FFD1" w:rsidR="00BE1E48" w:rsidRPr="00FA4E82" w:rsidRDefault="008A29E4" w:rsidP="00D30B6A">
      <w:pPr>
        <w:spacing w:line="480" w:lineRule="auto"/>
        <w:jc w:val="both"/>
      </w:pPr>
      <w:r w:rsidRPr="00FA4E82">
        <w:t>T</w:t>
      </w:r>
      <w:r w:rsidR="00002116" w:rsidRPr="00FA4E82">
        <w:t xml:space="preserve">he prime reason for </w:t>
      </w:r>
      <w:r w:rsidR="007519A9" w:rsidRPr="00FA4E82">
        <w:t xml:space="preserve">students of </w:t>
      </w:r>
      <w:r w:rsidR="00C41D1C" w:rsidRPr="00FA4E82">
        <w:t>RRA</w:t>
      </w:r>
      <w:r w:rsidR="007519A9" w:rsidRPr="00FA4E82">
        <w:t xml:space="preserve"> institution</w:t>
      </w:r>
      <w:r w:rsidR="00FF504A" w:rsidRPr="00FA4E82">
        <w:t>s</w:t>
      </w:r>
      <w:r w:rsidR="007519A9" w:rsidRPr="00FA4E82">
        <w:t xml:space="preserve"> not donating blood</w:t>
      </w:r>
      <w:r w:rsidR="00FF504A" w:rsidRPr="00FA4E82">
        <w:t xml:space="preserve"> </w:t>
      </w:r>
      <w:r w:rsidRPr="00FA4E82">
        <w:t>was</w:t>
      </w:r>
      <w:r w:rsidR="00FF504A" w:rsidRPr="00FA4E82">
        <w:t xml:space="preserve"> </w:t>
      </w:r>
      <w:r w:rsidR="00586BC1" w:rsidRPr="00FA4E82">
        <w:t>the lack of knowled</w:t>
      </w:r>
      <w:r w:rsidR="00F07450" w:rsidRPr="00FA4E82">
        <w:t xml:space="preserve">ge. </w:t>
      </w:r>
      <w:r w:rsidR="00214D8A" w:rsidRPr="00FA4E82">
        <w:t>This is in line with a study cond</w:t>
      </w:r>
      <w:r w:rsidR="00711C87" w:rsidRPr="00FA4E82">
        <w:t>ucted among university students in Tanzania where 3</w:t>
      </w:r>
      <w:r w:rsidR="00EB2988" w:rsidRPr="00FA4E82">
        <w:t>6</w:t>
      </w:r>
      <w:r w:rsidR="00711C87" w:rsidRPr="00FA4E82">
        <w:t xml:space="preserve">% </w:t>
      </w:r>
      <w:r w:rsidR="0068127F" w:rsidRPr="00FA4E82">
        <w:t>of the participants did not donate blood due to</w:t>
      </w:r>
      <w:r w:rsidR="00681AFC" w:rsidRPr="00FA4E82">
        <w:t xml:space="preserve"> </w:t>
      </w:r>
      <w:r w:rsidR="00964A1E" w:rsidRPr="00FA4E82">
        <w:t xml:space="preserve">poor </w:t>
      </w:r>
      <w:r w:rsidR="002B5AAE" w:rsidRPr="00FA4E82">
        <w:t>knowledge</w:t>
      </w:r>
      <w:r w:rsidR="00CB4A9A" w:rsidRPr="00FA4E82">
        <w:t xml:space="preserve"> </w:t>
      </w:r>
      <w:r w:rsidR="00CB4A9A" w:rsidRPr="00FA4E82">
        <w:fldChar w:fldCharType="begin" w:fldLock="1"/>
      </w:r>
      <w:r w:rsidR="00DA639B" w:rsidRPr="00FA4E82">
        <w:instrText>ADDIN CSL_CITATION {"citationItems":[{"id":"ITEM-1","itemData":{"DOI":"10.1155/2016/8546803","ISSN":"2090-9187","abstract":" Background . Understanding the knowledge and awareness of blood donation among potential blood donors in the population, like young people, and the associated attitudes and practices is important. Methodology . This was a cross-sectional study whereby a self-administered questionnaire was used to collect information from the consenting participants. Results . A total of 422 participants were enrolled. Their mean age was 24.2 (SD 3.6) years. Of the 422, 30% have ever donated blood. 55% of those who had ever donated were repeated blood donors. Majority of the participants (93%) had positive attitudes towards blood donation and 88% were willing to donate in the future. Factors that were significantly associated with ever donating blood were male gender, knowing a person who has donated blood, knowledge of the amount of blood donated, willingness to donate in the future, and not expecting any postdonation reward. Discussion . High awareness, positive attitude, and high intention to donate in the future should be used to underscore the need to educate the young people on the value of blood donation in saving lives and to give them correct information on overall requirements for blood donation. ","author":[{"dropping-particle":"","family":"Elias","given":"Elionora","non-dropping-particle":"","parse-names":false,"suffix":""},{"dropping-particle":"","family":"Mauka","given":"Wilhellmuss","non-dropping-particle":"","parse-names":false,"suffix":""},{"dropping-particle":"","family":"Philemon","given":"Rune N.","non-dropping-particle":"","parse-names":false,"suffix":""},{"dropping-particle":"","family":"Damian","given":"Damian J.","non-dropping-particle":"","parse-names":false,"suffix":""},{"dropping-particle":"","family":"Mahande","given":"Michael J.","non-dropping-particle":"","parse-names":false,"suffix":""},{"dropping-particle":"","family":"Msuya","given":"Sia E.","non-dropping-particle":"","parse-names":false,"suffix":""}],"container-title":"Journal of Blood Transfusion","id":"ITEM-1","issued":{"date-parts":[["2016"]]},"page":"1-8","title":"Knowledge, Attitudes, Practices, and Factors Associated with Voluntary Blood Donation among University Students in Kilimanjaro, Tanzania","type":"article-journal","volume":"2016"},"uris":["http://www.mendeley.com/documents/?uuid=423eed79-1b4b-4de1-a96d-aa4e49e26f61"]}],"mendeley":{"formattedCitation":"[9]","plainTextFormattedCitation":"[9]","previouslyFormattedCitation":"(9)"},"properties":{"noteIndex":0},"schema":"https://github.com/citation-style-language/schema/raw/master/csl-citation.json"}</w:instrText>
      </w:r>
      <w:r w:rsidR="00CB4A9A" w:rsidRPr="00FA4E82">
        <w:fldChar w:fldCharType="separate"/>
      </w:r>
      <w:r w:rsidR="00DA639B" w:rsidRPr="00FA4E82">
        <w:rPr>
          <w:noProof/>
        </w:rPr>
        <w:t>[9]</w:t>
      </w:r>
      <w:r w:rsidR="00CB4A9A" w:rsidRPr="00FA4E82">
        <w:fldChar w:fldCharType="end"/>
      </w:r>
      <w:r w:rsidR="002B5AAE" w:rsidRPr="00FA4E82">
        <w:t>.</w:t>
      </w:r>
      <w:r w:rsidR="003C6BEF" w:rsidRPr="00FA4E82">
        <w:t xml:space="preserve"> </w:t>
      </w:r>
      <w:r w:rsidR="00BE1E48" w:rsidRPr="00FA4E82">
        <w:t>Conversely</w:t>
      </w:r>
      <w:r w:rsidR="003C6BEF" w:rsidRPr="00FA4E82">
        <w:t xml:space="preserve">, </w:t>
      </w:r>
      <w:r w:rsidR="00BE1E48" w:rsidRPr="00FA4E82">
        <w:t>studies conducted in India and Nigeria showed that the primary reason for the hesitation in blood donation was the fear of pain</w:t>
      </w:r>
      <w:r w:rsidR="00CB4A9A" w:rsidRPr="00FA4E82">
        <w:t xml:space="preserve"> </w:t>
      </w:r>
      <w:r w:rsidR="00CB4A9A" w:rsidRPr="00FA4E82">
        <w:fldChar w:fldCharType="begin" w:fldLock="1"/>
      </w:r>
      <w:r w:rsidR="00DA639B" w:rsidRPr="00FA4E82">
        <w:instrText>ADDIN CSL_CITATION {"citationItems":[{"id":"ITEM-1","itemData":{"DOI":"10.7860/JCDR/2013/4851.3033","ISSN":"2249782X","author":[{"dropping-particle":"","family":"Uma","given":"S.","non-dropping-particle":"","parse-names":false,"suffix":""},{"dropping-particle":"","family":"Arun","given":"R.","non-dropping-particle":"","parse-names":false,"suffix":""},{"dropping-particle":"","family":"Arumugam","given":"P.","non-dropping-particle":"","parse-names":false,"suffix":""}],"container-title":"Journal of Clinical and Diagnostic Research","id":"ITEM-1","issue":"6","issued":{"date-parts":[["2013"]]},"page":"1043-1046","title":"The knowledge, attitude and practice towards blood donation among voluntary blood donors in chennai, india","type":"article-journal","volume":"7"},"uris":["http://www.mendeley.com/documents/?uuid=e862339b-3bea-4170-abb2-4e6f2c525889"]},{"id":"ITEM-2","itemData":{"DOI":"10.1111/j.0958-7578.2004.00474.x","ISSN":"09587578","PMID":"15043588","abstract":"A total of 542 blood donors from Lagos State University Teaching Hospital (Lasuth), Ikeja, were interviewed with questionnaires on their knowledge, attitudes, beliefs and motivations about blood donations. It was found that a large number of them (92-9%) donated because of the benefits they will obtain from the hospital. Such benefits include antenatal registration (67.1%) and saving the lives of relations (25.8%). Even though many of the donors are educated (98.9%), majority of whom have university degrees (36.1%) and have heard about blood donation before, 52.4% of them believe they can contact human immunodeficiency virus (HIV) and/or hepatitis infection from blood donation. A good number (47.0%) are afraid of what they regard as side effects, such as weight loss (23.8%), sexual failure (5.9%), high blood pressure (5.2%), sudden death (3.3%), and convulsion (1.47%). About 41.0% prefers certificates as an incentive for donation, whereas 13.6% prefers money; less than 3% will like their names announced or published on the media and 2.58% will donate for nothing. It is recommended that an intensive blood donation campaign should be maintained. This will allow people to be well informed, turning the positive attitude of saving life through blood donation to a regular practice.","author":[{"dropping-particle":"","family":"Olaiya","given":"M. A.","non-dropping-particle":"","parse-names":false,"suffix":""},{"dropping-particle":"","family":"Alakija","given":"W.","non-dropping-particle":"","parse-names":false,"suffix":""},{"dropping-particle":"","family":"Ajala","given":"A.","non-dropping-particle":"","parse-names":false,"suffix":""},{"dropping-particle":"","family":"Olatunji","given":"R. O.","non-dropping-particle":"","parse-names":false,"suffix":""}],"container-title":"Transfusion Medicine","id":"ITEM-2","issue":"1","issued":{"date-parts":[["2004","2"]]},"page":"13-17","publisher":"Transfus Med","title":"Knowledge, attitudes, beliefs and motivations towards blood donations among blood donors in Lagos, Nigeria","type":"article-journal","volume":"14"},"uris":["http://www.mendeley.com/documents/?uuid=1f0fe69c-7481-397e-92f4-5cd5af401689"]}],"mendeley":{"formattedCitation":"[18,25]","plainTextFormattedCitation":"[18,25]","previouslyFormattedCitation":"(18,25)"},"properties":{"noteIndex":0},"schema":"https://github.com/citation-style-language/schema/raw/master/csl-citation.json"}</w:instrText>
      </w:r>
      <w:r w:rsidR="00CB4A9A" w:rsidRPr="00FA4E82">
        <w:fldChar w:fldCharType="separate"/>
      </w:r>
      <w:r w:rsidR="00DA639B" w:rsidRPr="00FA4E82">
        <w:rPr>
          <w:noProof/>
        </w:rPr>
        <w:t>[18,25]</w:t>
      </w:r>
      <w:r w:rsidR="00CB4A9A" w:rsidRPr="00FA4E82">
        <w:fldChar w:fldCharType="end"/>
      </w:r>
      <w:r w:rsidR="00BE1E48" w:rsidRPr="00FA4E82">
        <w:t xml:space="preserve">. Interestingly, the Nigerian study also reported that </w:t>
      </w:r>
      <w:r w:rsidR="001248BB" w:rsidRPr="00FA4E82">
        <w:t xml:space="preserve">for </w:t>
      </w:r>
      <w:r w:rsidR="00BE1E48" w:rsidRPr="00FA4E82">
        <w:t xml:space="preserve">those who donated, a large </w:t>
      </w:r>
      <w:r w:rsidR="00BE1E48" w:rsidRPr="00FA4E82">
        <w:lastRenderedPageBreak/>
        <w:t>number of them did so with the hope of obtaining future hospital benefits such as antenatal registration and saving the lives of relations</w:t>
      </w:r>
      <w:r w:rsidR="00CB4A9A" w:rsidRPr="00FA4E82">
        <w:t xml:space="preserve"> </w:t>
      </w:r>
      <w:r w:rsidR="00CB4A9A" w:rsidRPr="00FA4E82">
        <w:fldChar w:fldCharType="begin" w:fldLock="1"/>
      </w:r>
      <w:r w:rsidR="00DA639B" w:rsidRPr="00FA4E82">
        <w:instrText>ADDIN CSL_CITATION {"citationItems":[{"id":"ITEM-1","itemData":{"DOI":"10.1111/j.0958-7578.2004.00474.x","ISSN":"09587578","PMID":"15043588","abstract":"A total of 542 blood donors from Lagos State University Teaching Hospital (Lasuth), Ikeja, were interviewed with questionnaires on their knowledge, attitudes, beliefs and motivations about blood donations. It was found that a large number of them (92-9%) donated because of the benefits they will obtain from the hospital. Such benefits include antenatal registration (67.1%) and saving the lives of relations (25.8%). Even though many of the donors are educated (98.9%), majority of whom have university degrees (36.1%) and have heard about blood donation before, 52.4% of them believe they can contact human immunodeficiency virus (HIV) and/or hepatitis infection from blood donation. A good number (47.0%) are afraid of what they regard as side effects, such as weight loss (23.8%), sexual failure (5.9%), high blood pressure (5.2%), sudden death (3.3%), and convulsion (1.47%). About 41.0% prefers certificates as an incentive for donation, whereas 13.6% prefers money; less than 3% will like their names announced or published on the media and 2.58% will donate for nothing. It is recommended that an intensive blood donation campaign should be maintained. This will allow people to be well informed, turning the positive attitude of saving life through blood donation to a regular practice.","author":[{"dropping-particle":"","family":"Olaiya","given":"M. A.","non-dropping-particle":"","parse-names":false,"suffix":""},{"dropping-particle":"","family":"Alakija","given":"W.","non-dropping-particle":"","parse-names":false,"suffix":""},{"dropping-particle":"","family":"Ajala","given":"A.","non-dropping-particle":"","parse-names":false,"suffix":""},{"dropping-particle":"","family":"Olatunji","given":"R. O.","non-dropping-particle":"","parse-names":false,"suffix":""}],"container-title":"Transfusion Medicine","id":"ITEM-1","issue":"1","issued":{"date-parts":[["2004","2"]]},"page":"13-17","publisher":"Transfus Med","title":"Knowledge, attitudes, beliefs and motivations towards blood donations among blood donors in Lagos, Nigeria","type":"article-journal","volume":"14"},"uris":["http://www.mendeley.com/documents/?uuid=1f0fe69c-7481-397e-92f4-5cd5af401689"]}],"mendeley":{"formattedCitation":"[25]","plainTextFormattedCitation":"[25]","previouslyFormattedCitation":"(25)"},"properties":{"noteIndex":0},"schema":"https://github.com/citation-style-language/schema/raw/master/csl-citation.json"}</w:instrText>
      </w:r>
      <w:r w:rsidR="00CB4A9A" w:rsidRPr="00FA4E82">
        <w:fldChar w:fldCharType="separate"/>
      </w:r>
      <w:r w:rsidR="00DA639B" w:rsidRPr="00FA4E82">
        <w:rPr>
          <w:noProof/>
        </w:rPr>
        <w:t>[25]</w:t>
      </w:r>
      <w:r w:rsidR="00CB4A9A" w:rsidRPr="00FA4E82">
        <w:fldChar w:fldCharType="end"/>
      </w:r>
      <w:r w:rsidR="00BE1E48" w:rsidRPr="00FA4E82">
        <w:t xml:space="preserve">. </w:t>
      </w:r>
    </w:p>
    <w:p w14:paraId="71DC0049" w14:textId="77777777" w:rsidR="00BE1E48" w:rsidRPr="00FA4E82" w:rsidRDefault="00BE1E48" w:rsidP="00D30B6A">
      <w:pPr>
        <w:spacing w:line="480" w:lineRule="auto"/>
        <w:jc w:val="both"/>
      </w:pPr>
    </w:p>
    <w:p w14:paraId="122C3459" w14:textId="3FFEFCDC" w:rsidR="00BB7AFF" w:rsidRPr="00FA4E82" w:rsidRDefault="00E43BA1" w:rsidP="00D30B6A">
      <w:pPr>
        <w:spacing w:line="480" w:lineRule="auto"/>
        <w:jc w:val="both"/>
      </w:pPr>
      <w:r w:rsidRPr="00FA4E82">
        <w:t>An assessment of knowledge regarding blood donation among university students in the USA found that a strong association was present between knowledge and intention of blood donation</w:t>
      </w:r>
      <w:r w:rsidR="00BA46ED" w:rsidRPr="00FA4E82">
        <w:t xml:space="preserve"> </w:t>
      </w:r>
      <w:r w:rsidR="00BA46ED" w:rsidRPr="00FA4E82">
        <w:fldChar w:fldCharType="begin" w:fldLock="1"/>
      </w:r>
      <w:r w:rsidR="00DA639B" w:rsidRPr="00FA4E82">
        <w:instrText>ADDIN CSL_CITATION {"citationItems":[{"id":"ITEM-1","itemData":{"author":[{"dropping-particle":"","family":"Allerson","given":"Jeffrey","non-dropping-particle":"","parse-names":false,"suffix":""}],"id":"ITEM-1","issued":{"date-parts":[["2012"]]},"publisher":"Minnesota State University, Mankato","title":"Assessment of Selected University Students' Knowledge of Blood Donation and the Relationship with Intent to Donate Blood","type":"thesis"},"uris":["http://www.mendeley.com/documents/?uuid=f3f49b00-4227-46aa-a36e-36a73accbfa9"]}],"mendeley":{"formattedCitation":"[26]","plainTextFormattedCitation":"[26]","previouslyFormattedCitation":"(26)"},"properties":{"noteIndex":0},"schema":"https://github.com/citation-style-language/schema/raw/master/csl-citation.json"}</w:instrText>
      </w:r>
      <w:r w:rsidR="00BA46ED" w:rsidRPr="00FA4E82">
        <w:fldChar w:fldCharType="separate"/>
      </w:r>
      <w:r w:rsidR="00DA639B" w:rsidRPr="00FA4E82">
        <w:rPr>
          <w:noProof/>
        </w:rPr>
        <w:t>[26]</w:t>
      </w:r>
      <w:r w:rsidR="00BA46ED" w:rsidRPr="00FA4E82">
        <w:fldChar w:fldCharType="end"/>
      </w:r>
      <w:r w:rsidR="001E598C" w:rsidRPr="00FA4E82">
        <w:t>. T</w:t>
      </w:r>
      <w:r w:rsidRPr="00FA4E82">
        <w:t>he study also demonstrated that with the increase in knowledge, the blood donation intention also increases for current blood donors</w:t>
      </w:r>
      <w:r w:rsidR="00BA46ED" w:rsidRPr="00FA4E82">
        <w:t xml:space="preserve"> </w:t>
      </w:r>
      <w:r w:rsidR="00BA46ED" w:rsidRPr="00FA4E82">
        <w:fldChar w:fldCharType="begin" w:fldLock="1"/>
      </w:r>
      <w:r w:rsidR="00DA639B" w:rsidRPr="00FA4E82">
        <w:instrText>ADDIN CSL_CITATION {"citationItems":[{"id":"ITEM-1","itemData":{"author":[{"dropping-particle":"","family":"Allerson","given":"Jeffrey","non-dropping-particle":"","parse-names":false,"suffix":""}],"id":"ITEM-1","issued":{"date-parts":[["2012"]]},"publisher":"Minnesota State University, Mankato","title":"Assessment of Selected University Students' Knowledge of Blood Donation and the Relationship with Intent to Donate Blood","type":"thesis"},"uris":["http://www.mendeley.com/documents/?uuid=f3f49b00-4227-46aa-a36e-36a73accbfa9"]}],"mendeley":{"formattedCitation":"[26]","plainTextFormattedCitation":"[26]","previouslyFormattedCitation":"(26)"},"properties":{"noteIndex":0},"schema":"https://github.com/citation-style-language/schema/raw/master/csl-citation.json"}</w:instrText>
      </w:r>
      <w:r w:rsidR="00BA46ED" w:rsidRPr="00FA4E82">
        <w:fldChar w:fldCharType="separate"/>
      </w:r>
      <w:r w:rsidR="00DA639B" w:rsidRPr="00FA4E82">
        <w:rPr>
          <w:noProof/>
        </w:rPr>
        <w:t>[26]</w:t>
      </w:r>
      <w:r w:rsidR="00BA46ED" w:rsidRPr="00FA4E82">
        <w:fldChar w:fldCharType="end"/>
      </w:r>
      <w:r w:rsidRPr="00FA4E82">
        <w:t>.</w:t>
      </w:r>
      <w:r w:rsidR="001E598C" w:rsidRPr="00FA4E82">
        <w:t xml:space="preserve"> </w:t>
      </w:r>
      <w:r w:rsidR="00D65F4E" w:rsidRPr="00FA4E82">
        <w:t>The absence of basic knowledge regarding blood</w:t>
      </w:r>
      <w:r w:rsidR="005A46F0" w:rsidRPr="00FA4E82">
        <w:t xml:space="preserve"> </w:t>
      </w:r>
      <w:r w:rsidR="00D65F4E" w:rsidRPr="00FA4E82">
        <w:t xml:space="preserve">donation was apparent among </w:t>
      </w:r>
      <w:r w:rsidR="00320A4D" w:rsidRPr="00FA4E82">
        <w:t xml:space="preserve">Bangladeshi </w:t>
      </w:r>
      <w:r w:rsidR="00D65F4E" w:rsidRPr="00FA4E82">
        <w:t>Madrasah</w:t>
      </w:r>
      <w:r w:rsidR="005F3D7F" w:rsidRPr="00FA4E82">
        <w:t xml:space="preserve"> </w:t>
      </w:r>
      <w:r w:rsidR="00D65F4E" w:rsidRPr="00FA4E82">
        <w:t>student</w:t>
      </w:r>
      <w:r w:rsidR="00BE1E48" w:rsidRPr="00FA4E82">
        <w:t>s</w:t>
      </w:r>
      <w:r w:rsidR="000B1740" w:rsidRPr="00FA4E82">
        <w:t>.</w:t>
      </w:r>
      <w:r w:rsidR="00BE1E48" w:rsidRPr="00FA4E82">
        <w:t xml:space="preserve"> A</w:t>
      </w:r>
      <w:r w:rsidR="00DE2D93" w:rsidRPr="00FA4E82">
        <w:t xml:space="preserve"> lack of awareness also led a sizable proportion of participants to conclude that blood donation was potentially harmful. </w:t>
      </w:r>
      <w:r w:rsidR="000B1740" w:rsidRPr="00FA4E82">
        <w:t>This</w:t>
      </w:r>
      <w:r w:rsidR="00DE2D93" w:rsidRPr="00FA4E82">
        <w:t xml:space="preserve"> requires consideration of</w:t>
      </w:r>
      <w:r w:rsidR="000B1740" w:rsidRPr="00FA4E82">
        <w:t xml:space="preserve"> </w:t>
      </w:r>
      <w:r w:rsidR="00D65F4E" w:rsidRPr="00FA4E82">
        <w:t xml:space="preserve">two </w:t>
      </w:r>
      <w:r w:rsidR="00DE2D93" w:rsidRPr="00FA4E82">
        <w:t>factor</w:t>
      </w:r>
      <w:r w:rsidR="005C13A4" w:rsidRPr="00FA4E82">
        <w:t>s</w:t>
      </w:r>
      <w:r w:rsidR="00D65F4E" w:rsidRPr="00FA4E82">
        <w:t>: (i) the lack of</w:t>
      </w:r>
      <w:r w:rsidR="00A71870" w:rsidRPr="00FA4E82">
        <w:t xml:space="preserve"> relevant</w:t>
      </w:r>
      <w:r w:rsidR="00D65F4E" w:rsidRPr="00FA4E82">
        <w:t xml:space="preserve"> </w:t>
      </w:r>
      <w:r w:rsidR="00E50262" w:rsidRPr="00FA4E82">
        <w:t xml:space="preserve">content in the curriculum, </w:t>
      </w:r>
      <w:r w:rsidR="004751DA" w:rsidRPr="00FA4E82">
        <w:t xml:space="preserve">and </w:t>
      </w:r>
      <w:r w:rsidR="00E50262" w:rsidRPr="00FA4E82">
        <w:t>(ii) most</w:t>
      </w:r>
      <w:r w:rsidR="005C13A4" w:rsidRPr="00FA4E82">
        <w:t xml:space="preserve"> blood-donation </w:t>
      </w:r>
      <w:r w:rsidR="00DC2D32" w:rsidRPr="00FA4E82">
        <w:t>drives,</w:t>
      </w:r>
      <w:r w:rsidR="00573BD0" w:rsidRPr="00FA4E82">
        <w:t xml:space="preserve"> and campus organizations</w:t>
      </w:r>
      <w:r w:rsidR="005C13A4" w:rsidRPr="00FA4E82">
        <w:t xml:space="preserve"> are based on tertiary (i.e. university) level education. </w:t>
      </w:r>
    </w:p>
    <w:p w14:paraId="048B8A50" w14:textId="77777777" w:rsidR="00BB7AFF" w:rsidRPr="00FA4E82" w:rsidRDefault="00BB7AFF" w:rsidP="00D30B6A">
      <w:pPr>
        <w:spacing w:line="480" w:lineRule="auto"/>
        <w:jc w:val="both"/>
      </w:pPr>
    </w:p>
    <w:p w14:paraId="29262488" w14:textId="5E372566" w:rsidR="006F79A7" w:rsidRPr="00FA4E82" w:rsidRDefault="00716FD8" w:rsidP="00D30B6A">
      <w:pPr>
        <w:spacing w:line="480" w:lineRule="auto"/>
        <w:jc w:val="both"/>
      </w:pPr>
      <w:r w:rsidRPr="00FA4E82">
        <w:t>This study also highlighted that n</w:t>
      </w:r>
      <w:r w:rsidR="004C15CB" w:rsidRPr="00FA4E82">
        <w:t>early twice</w:t>
      </w:r>
      <w:r w:rsidR="005C13A4" w:rsidRPr="00FA4E82">
        <w:t xml:space="preserve"> the number of students</w:t>
      </w:r>
      <w:r w:rsidR="00D66AC4" w:rsidRPr="00FA4E82">
        <w:t xml:space="preserve"> (</w:t>
      </w:r>
      <w:r w:rsidR="00163DCE" w:rsidRPr="00FA4E82">
        <w:t>22%)</w:t>
      </w:r>
      <w:r w:rsidR="005C13A4" w:rsidRPr="00FA4E82">
        <w:t xml:space="preserve"> </w:t>
      </w:r>
      <w:r w:rsidR="004C15CB" w:rsidRPr="00FA4E82">
        <w:t xml:space="preserve">were </w:t>
      </w:r>
      <w:r w:rsidR="005C13A4" w:rsidRPr="00FA4E82">
        <w:t>approach</w:t>
      </w:r>
      <w:r w:rsidR="004C15CB" w:rsidRPr="00FA4E82">
        <w:t>ed</w:t>
      </w:r>
      <w:r w:rsidR="005C13A4" w:rsidRPr="00FA4E82">
        <w:t xml:space="preserve"> by individuals other than organizations</w:t>
      </w:r>
      <w:r w:rsidR="00163DCE" w:rsidRPr="00FA4E82">
        <w:t xml:space="preserve"> (12%)</w:t>
      </w:r>
      <w:r w:rsidR="005C13A4" w:rsidRPr="00FA4E82">
        <w:t xml:space="preserve"> </w:t>
      </w:r>
      <w:r w:rsidR="00F17925" w:rsidRPr="00FA4E82">
        <w:t xml:space="preserve">for blood donation. </w:t>
      </w:r>
      <w:r w:rsidRPr="00FA4E82">
        <w:t>T</w:t>
      </w:r>
      <w:r w:rsidR="00F17925" w:rsidRPr="00FA4E82">
        <w:t>his finding might indicate a local demand; however,</w:t>
      </w:r>
      <w:r w:rsidR="00101B1E" w:rsidRPr="00FA4E82">
        <w:t xml:space="preserve"> lack of information regarding blood </w:t>
      </w:r>
      <w:r w:rsidR="00457F4C" w:rsidRPr="00FA4E82">
        <w:t>groups, blood donation process</w:t>
      </w:r>
      <w:r w:rsidR="006B29FE" w:rsidRPr="00FA4E82">
        <w:t xml:space="preserve">, </w:t>
      </w:r>
      <w:r w:rsidR="00895EBC" w:rsidRPr="00FA4E82">
        <w:t>safety</w:t>
      </w:r>
      <w:r w:rsidR="005A46F0" w:rsidRPr="00FA4E82">
        <w:t>,</w:t>
      </w:r>
      <w:r w:rsidR="00895EBC" w:rsidRPr="00FA4E82">
        <w:t xml:space="preserve"> and health benefits </w:t>
      </w:r>
      <w:r w:rsidR="0044729E" w:rsidRPr="00FA4E82">
        <w:t xml:space="preserve">had likely </w:t>
      </w:r>
      <w:r w:rsidR="00781CD3" w:rsidRPr="00FA4E82">
        <w:t xml:space="preserve">prevented </w:t>
      </w:r>
      <w:r w:rsidR="006F79A7" w:rsidRPr="00FA4E82">
        <w:t xml:space="preserve">the young students from blood donation. </w:t>
      </w:r>
      <w:r w:rsidR="00070641" w:rsidRPr="00FA4E82">
        <w:t xml:space="preserve">Introduction with </w:t>
      </w:r>
      <w:r w:rsidR="005A46F0" w:rsidRPr="00FA4E82">
        <w:t xml:space="preserve">the </w:t>
      </w:r>
      <w:r w:rsidR="00070641" w:rsidRPr="00FA4E82">
        <w:t xml:space="preserve">blood donation </w:t>
      </w:r>
      <w:r w:rsidR="00D257A4" w:rsidRPr="00FA4E82">
        <w:t xml:space="preserve">process </w:t>
      </w:r>
      <w:r w:rsidR="00070641" w:rsidRPr="00FA4E82">
        <w:t xml:space="preserve">and its benefits </w:t>
      </w:r>
      <w:r w:rsidR="00D257A4" w:rsidRPr="00FA4E82">
        <w:t>both for</w:t>
      </w:r>
      <w:r w:rsidR="00835B1C" w:rsidRPr="00FA4E82">
        <w:t xml:space="preserve"> personal health and </w:t>
      </w:r>
      <w:r w:rsidR="004E751F" w:rsidRPr="00FA4E82">
        <w:t xml:space="preserve">social </w:t>
      </w:r>
      <w:r w:rsidR="00EA7B50" w:rsidRPr="00FA4E82">
        <w:t xml:space="preserve">welfare can thus </w:t>
      </w:r>
      <w:r w:rsidR="00820F44" w:rsidRPr="00FA4E82">
        <w:t>remove the common knowledge gap</w:t>
      </w:r>
      <w:r w:rsidR="001A6C49" w:rsidRPr="00FA4E82">
        <w:t xml:space="preserve"> and increase the number </w:t>
      </w:r>
      <w:r w:rsidR="006828A4" w:rsidRPr="00FA4E82">
        <w:t>of potential donors in a community.</w:t>
      </w:r>
      <w:r w:rsidR="008A638E" w:rsidRPr="00FA4E82">
        <w:t xml:space="preserve"> </w:t>
      </w:r>
    </w:p>
    <w:p w14:paraId="4C74DF84" w14:textId="77777777" w:rsidR="008A6381" w:rsidRPr="00FA4E82" w:rsidRDefault="008A6381" w:rsidP="00D30B6A">
      <w:pPr>
        <w:spacing w:line="480" w:lineRule="auto"/>
        <w:jc w:val="both"/>
      </w:pPr>
    </w:p>
    <w:p w14:paraId="3B3F4CD0" w14:textId="38098C21" w:rsidR="00681994" w:rsidRPr="00FA4E82" w:rsidRDefault="008A6381" w:rsidP="00D30B6A">
      <w:pPr>
        <w:spacing w:line="480" w:lineRule="auto"/>
        <w:jc w:val="both"/>
      </w:pPr>
      <w:r w:rsidRPr="00FA4E82">
        <w:t>The association of religious motivation and blood donation has been documented by various studies</w:t>
      </w:r>
      <w:r w:rsidR="00734EFE" w:rsidRPr="00FA4E82">
        <w:t xml:space="preserve"> </w:t>
      </w:r>
      <w:r w:rsidR="00734EFE" w:rsidRPr="00FA4E82">
        <w:fldChar w:fldCharType="begin" w:fldLock="1"/>
      </w:r>
      <w:r w:rsidR="00DA639B" w:rsidRPr="00FA4E82">
        <w:instrText>ADDIN CSL_CITATION {"citationItems":[{"id":"ITEM-1","itemData":{"DOI":"10.1093/socrel/srw016","ISSN":"1069-4404","abstract":"Based on quantitative analysis of a nationally representative sample of 1,589 self-reported eligible blood donors in the United States, this paper investigates how religion influences giving the gift of life. I find significant positive effects for both organizational and subjective dimensions of religion. The reasons these dimensions promote this generous act vary, however. Religious service attendance works entirely through religious ties. These ties, in turn, influence various established channels of donation, including solicitation to donate, which not only has a direct effect on giving, but also indirect effects through moral norms and willingness to donate. In addition to its impact on these ties, religious group involvement encourages blood donation through exposure to messages about helping others. Finally, the impact of religious salience operates through the belief that \"it is better to give than to receive\" as well as religious ties. The implications of these findings for both the literature on blood donation and the larger scholarship on religion and generosity are discussed.","author":[{"dropping-particle":"","family":"Beyerlein","given":"Kraig","non-dropping-particle":"","parse-names":false,"suffix":""}],"container-title":"Sociology of Religion","id":"ITEM-1","issue":"4","issued":{"date-parts":[["2016","12","1"]]},"page":"408-435","publisher":"Association for the Sociology of Religion","title":"The Effect of Religion on Blood Donation in the United States","type":"article-journal","volume":"77"},"uris":["http://www.mendeley.com/documents/?uuid=06bb570f-0720-3ec4-a928-ab3a4f938774"]},{"id":"ITEM-2","itemData":{"DOI":"10.1108/JIMA-05-2014-0037","ISSN":"17590841","abstract":"Purpose: The main purpose of this research is investigating the role of religion in sculpting blood donation behavior in younger adults by using the theory of planned behavior (TPB). Design/methodology/approach: A structured questionnaire was developed to collect data, and in total, 242 questionnaires of undergraduate students from four large universities in Iran were analyzed. The suggested research model was tested by structural equation modeling. Findings: The findings indicate that religious beliefs have a positive influence on the attitude toward blood donation. Therefore, it seems that the influence of religion on prosocial activities such as blood donation is considerable. Moreover, attitudes, perceived behavioral control and subjective norms have a positive influence on the intention to blood donation. The research findings are consistent with the TPB model. Originality/value: Previous research on blood donation has not considered religious beliefs in the TPB. The contribution of this study is examining the relationships between attitude and behavior with respect to religious beliefs as a silent shaping agent of attitude.","author":[{"dropping-particle":"","family":"Charseatd","given":"Parvaneh","non-dropping-particle":"","parse-names":false,"suffix":""}],"container-title":"Journal of Islamic Marketing","id":"ITEM-2","issue":"3","issued":{"date-parts":[["2016"]]},"page":"250-263","publisher":"Emerald Group Publishing Ltd.","title":"Role of religious beliefs in blood donation behavior among the youngster in Iran: A theory of planned behavior perspective","type":"article-journal","volume":"7"},"uris":["http://www.mendeley.com/documents/?uuid=1cd843d8-83a6-38a3-bfcc-39e252edc86e"]},{"id":"ITEM-3","itemData":{"DOI":"10.1016/j.transci.2020.102822","ISSN":"18781683","PMID":"32487510","abstract":"There is a consensus on the importance of education of the population for blood donation. Considering that health sciences undergraduate students will play an important role of opinion makers in their social/professional networks in the future, the present study aimed to investigate the knowledge, attitude and practice of the blood donation and religious beliefs among students of a public Brazilian university. All students enrolled in courses of Ribeirão Preto Medical School in 2019 were invited (N = 550). The questionnaire was composed by sociodemographic and behavioral variables, an instrument regarding blood donation attitude and practice, the Blood Donation Knowledge Questionnaire (BDKQ-Brazil) and the Duke University Religious Index (DUREL). Multinomial logistic regression was used to estimate sex- and age-adjusted odds ratios for the relations between sociodemographic/behavioral characteristics and blood donation practice. The association between the responses to the BDKQ-Brazil and blood donation practice was performed using Fisher's Exact Test. Three hundred and forty students were included (81.5% females). Blood donation has been a common practice for part of the students, who have almost entirely shown a positive attitude towards donation and a high rate of self-efficacy regarding their practice. However, less than expected knowledge was observed. Regarding religious beliefs, lower scores of non-organizational and intrinsic religiosity were detected among those male students who never donated blood. Our results suggest the need to develop educational activities for students aiming, in addition to their awareness of the practice of donation, the spread of information regarding blood donation in the future.","author":[{"dropping-particle":"","family":"Zucoloto","given":"Miriane Lucindo","non-dropping-particle":"","parse-names":false,"suffix":""},{"dropping-particle":"","family":"Bueno-Silva","given":"Carolina Cunha","non-dropping-particle":"","parse-names":false,"suffix":""},{"dropping-particle":"","family":"Ribeiro-Pizzo","given":"Livia Borges","non-dropping-particle":"","parse-names":false,"suffix":""},{"dropping-particle":"","family":"Martinez","given":"Edson Zangiacomi","non-dropping-particle":"","parse-names":false,"suffix":""}],"container-title":"Transfusion and Apheresis Science","id":"ITEM-3","issue":"5","issued":{"date-parts":[["2020","10","1"]]},"publisher":"Elsevier Ltd","title":"Knowledge, attitude and practice of blood donation and the role of religious beliefs among health sciences undergraduate students","type":"article-journal","volume":"59"},"uris":["http://www.mendeley.com/documents/?uuid=42588da6-5959-36fe-8d52-e97aa2909004"]}],"mendeley":{"formattedCitation":"[16,27,28]","plainTextFormattedCitation":"[16,27,28]","previouslyFormattedCitation":"(16,27,28)"},"properties":{"noteIndex":0},"schema":"https://github.com/citation-style-language/schema/raw/master/csl-citation.json"}</w:instrText>
      </w:r>
      <w:r w:rsidR="00734EFE" w:rsidRPr="00FA4E82">
        <w:fldChar w:fldCharType="separate"/>
      </w:r>
      <w:r w:rsidR="00DA639B" w:rsidRPr="00FA4E82">
        <w:rPr>
          <w:noProof/>
        </w:rPr>
        <w:t>[16,27,28]</w:t>
      </w:r>
      <w:r w:rsidR="00734EFE" w:rsidRPr="00FA4E82">
        <w:fldChar w:fldCharType="end"/>
      </w:r>
      <w:r w:rsidRPr="00FA4E82">
        <w:t>. One study found that religiosity was more common among regular donors than those who donated only once</w:t>
      </w:r>
      <w:r w:rsidR="00317564" w:rsidRPr="00FA4E82">
        <w:t xml:space="preserve"> </w:t>
      </w:r>
      <w:r w:rsidR="00317564" w:rsidRPr="00FA4E82">
        <w:fldChar w:fldCharType="begin" w:fldLock="1"/>
      </w:r>
      <w:r w:rsidR="00DA639B" w:rsidRPr="00FA4E82">
        <w:instrText>ADDIN CSL_CITATION {"citationItems":[{"id":"ITEM-1","itemData":{"DOI":"10.1016/j.bjhh.2014.03.012","ISSN":"18060870","abstract":"OBJECTIVE: The aim of this study was to examine the association between religiousness and blood donation among postgraduate students. METHODS: The Portuguese-language version of the Duke University Religion Index was administered to a sample of 226 Brazilian students with ages ranging from 22 to 55 years. All study participants had completed undergraduate courses in health-related areas. RESULTS: In the present study, 23.5% of the students were regular donors. Organizational religiousness was found to be associated with attitudes related to blood donation. This study also shows evidence that regular blood donors have a higher intrinsic religiousness than subjects who donate only once and do not return. CONCLUSION: This study shows that the attitudes concerning blood donation may have some association with religiosity.","author":[{"dropping-particle":"","family":"Zangiacomi Martinez","given":"Edson","non-dropping-particle":"","parse-names":false,"suffix":""},{"dropping-particle":"","family":"Santos Almeida","given":"Rodrigo Guimarães","non-dropping-particle":"Dos","parse-names":false,"suffix":""},{"dropping-particle":"","family":"Garcia Braz","given":"Ana Carolina","non-dropping-particle":"","parse-names":false,"suffix":""},{"dropping-particle":"","family":"Duarte De Carvalho","given":"Antonio Carlos","non-dropping-particle":"","parse-names":false,"suffix":""}],"container-title":"Revista Brasileira de Hematologia e Hemoterapia","id":"ITEM-1","issue":"3","issued":{"date-parts":[["2014"]]},"page":"184-190","publisher":"Associação Brasileira de Hematologia, Hemoterapia e Terapia Celular","title":"Association between religiousness and blood donation among Brazilian postgraduate students from health-related areas","type":"article-journal","volume":"36"},"uris":["http://www.mendeley.com/documents/?uuid=7084a58a-f097-4967-8239-75602ac9942f"]}],"mendeley":{"formattedCitation":"[14]","plainTextFormattedCitation":"[14]","previouslyFormattedCitation":"(14)"},"properties":{"noteIndex":0},"schema":"https://github.com/citation-style-language/schema/raw/master/csl-citation.json"}</w:instrText>
      </w:r>
      <w:r w:rsidR="00317564" w:rsidRPr="00FA4E82">
        <w:fldChar w:fldCharType="separate"/>
      </w:r>
      <w:r w:rsidR="00DA639B" w:rsidRPr="00FA4E82">
        <w:rPr>
          <w:noProof/>
        </w:rPr>
        <w:t>[14]</w:t>
      </w:r>
      <w:r w:rsidR="00317564" w:rsidRPr="00FA4E82">
        <w:fldChar w:fldCharType="end"/>
      </w:r>
      <w:r w:rsidRPr="00FA4E82">
        <w:t xml:space="preserve">. </w:t>
      </w:r>
      <w:r w:rsidR="006828A4" w:rsidRPr="00FA4E82">
        <w:t xml:space="preserve">Religious motivation </w:t>
      </w:r>
      <w:r w:rsidR="00666B1A" w:rsidRPr="00FA4E82">
        <w:t xml:space="preserve">towards blood donation </w:t>
      </w:r>
      <w:r w:rsidR="006828A4" w:rsidRPr="00FA4E82">
        <w:t xml:space="preserve">among Madrasah </w:t>
      </w:r>
      <w:r w:rsidR="006828A4" w:rsidRPr="00FA4E82">
        <w:lastRenderedPageBreak/>
        <w:t xml:space="preserve">students was </w:t>
      </w:r>
      <w:r w:rsidRPr="00FA4E82">
        <w:t xml:space="preserve">also </w:t>
      </w:r>
      <w:r w:rsidR="00F2589E" w:rsidRPr="00FA4E82">
        <w:t>evident</w:t>
      </w:r>
      <w:r w:rsidR="008864C8" w:rsidRPr="00FA4E82">
        <w:t xml:space="preserve"> in our study</w:t>
      </w:r>
      <w:r w:rsidR="000D2A0B" w:rsidRPr="00FA4E82">
        <w:t>.</w:t>
      </w:r>
      <w:r w:rsidR="006F12EA" w:rsidRPr="00FA4E82">
        <w:t xml:space="preserve"> </w:t>
      </w:r>
      <w:r w:rsidR="000D2A0B" w:rsidRPr="00FA4E82">
        <w:t xml:space="preserve">This is unsurprising given the fact that </w:t>
      </w:r>
      <w:r w:rsidR="008E570F" w:rsidRPr="00FA4E82">
        <w:t xml:space="preserve">RRA institutions are grossly run by public donation and the religious actors are involved </w:t>
      </w:r>
      <w:r w:rsidR="00D64CF1" w:rsidRPr="00FA4E82">
        <w:t xml:space="preserve">in the provision of </w:t>
      </w:r>
      <w:r w:rsidR="00C7448A" w:rsidRPr="00FA4E82">
        <w:t xml:space="preserve">charitable and social </w:t>
      </w:r>
      <w:r w:rsidR="00964683" w:rsidRPr="00FA4E82">
        <w:t>works</w:t>
      </w:r>
      <w:r w:rsidR="00C7448A" w:rsidRPr="00FA4E82">
        <w:t xml:space="preserve"> for centuries</w:t>
      </w:r>
      <w:r w:rsidR="00317564" w:rsidRPr="00FA4E82">
        <w:t xml:space="preserve"> </w:t>
      </w:r>
      <w:r w:rsidR="00317564" w:rsidRPr="00FA4E82">
        <w:fldChar w:fldCharType="begin" w:fldLock="1"/>
      </w:r>
      <w:r w:rsidR="00DA639B" w:rsidRPr="00FA4E82">
        <w:instrText>ADDIN CSL_CITATION {"citationItems":[{"id":"ITEM-1","itemData":{"author":[{"dropping-particle":"","family":"Adam","given":"Nathaniel","non-dropping-particle":"","parse-names":false,"suffix":""}],"id":"ITEM-1","issued":{"date-parts":[["2015","10","1"]]},"title":"Faith and Development in Focus: Bangladesh","type":"report"},"uris":["http://www.mendeley.com/documents/?uuid=eb84a536-f22b-33cf-8f68-ac118865344a"]}],"mendeley":{"formattedCitation":"[12]","plainTextFormattedCitation":"[12]","previouslyFormattedCitation":"(12)"},"properties":{"noteIndex":0},"schema":"https://github.com/citation-style-language/schema/raw/master/csl-citation.json"}</w:instrText>
      </w:r>
      <w:r w:rsidR="00317564" w:rsidRPr="00FA4E82">
        <w:fldChar w:fldCharType="separate"/>
      </w:r>
      <w:r w:rsidR="00DA639B" w:rsidRPr="00FA4E82">
        <w:rPr>
          <w:noProof/>
        </w:rPr>
        <w:t>[12]</w:t>
      </w:r>
      <w:r w:rsidR="00317564" w:rsidRPr="00FA4E82">
        <w:fldChar w:fldCharType="end"/>
      </w:r>
      <w:r w:rsidR="008E570F" w:rsidRPr="00FA4E82">
        <w:t xml:space="preserve">. </w:t>
      </w:r>
      <w:r w:rsidR="00AD066F" w:rsidRPr="00FA4E82">
        <w:t xml:space="preserve">As a country with high religiosity, </w:t>
      </w:r>
      <w:r w:rsidR="00C072C9" w:rsidRPr="00FA4E82">
        <w:t>the ever</w:t>
      </w:r>
      <w:r w:rsidR="005A46F0" w:rsidRPr="00FA4E82">
        <w:t>y</w:t>
      </w:r>
      <w:r w:rsidR="00C072C9" w:rsidRPr="00FA4E82">
        <w:t xml:space="preserve">day life of many Bangladeshis as well as the </w:t>
      </w:r>
      <w:r w:rsidR="00F90319" w:rsidRPr="00FA4E82">
        <w:t>cultural and social dynamics are directly impacted by religious norms</w:t>
      </w:r>
      <w:r w:rsidR="00317564" w:rsidRPr="00FA4E82">
        <w:t xml:space="preserve"> </w:t>
      </w:r>
      <w:r w:rsidR="00317564" w:rsidRPr="00FA4E82">
        <w:fldChar w:fldCharType="begin" w:fldLock="1"/>
      </w:r>
      <w:r w:rsidR="00DA639B" w:rsidRPr="00FA4E82">
        <w:instrText>ADDIN CSL_CITATION {"citationItems":[{"id":"ITEM-1","itemData":{"author":[{"dropping-particle":"","family":"Adam","given":"Nathaniel","non-dropping-particle":"","parse-names":false,"suffix":""}],"id":"ITEM-1","issued":{"date-parts":[["2015","10","1"]]},"title":"Faith and Development in Focus: Bangladesh","type":"report"},"uris":["http://www.mendeley.com/documents/?uuid=eb84a536-f22b-33cf-8f68-ac118865344a"]}],"mendeley":{"formattedCitation":"[12]","plainTextFormattedCitation":"[12]","previouslyFormattedCitation":"(12)"},"properties":{"noteIndex":0},"schema":"https://github.com/citation-style-language/schema/raw/master/csl-citation.json"}</w:instrText>
      </w:r>
      <w:r w:rsidR="00317564" w:rsidRPr="00FA4E82">
        <w:fldChar w:fldCharType="separate"/>
      </w:r>
      <w:r w:rsidR="00DA639B" w:rsidRPr="00FA4E82">
        <w:rPr>
          <w:noProof/>
        </w:rPr>
        <w:t>[12]</w:t>
      </w:r>
      <w:r w:rsidR="00317564" w:rsidRPr="00FA4E82">
        <w:fldChar w:fldCharType="end"/>
      </w:r>
      <w:r w:rsidR="00F90319" w:rsidRPr="00FA4E82">
        <w:t xml:space="preserve">. </w:t>
      </w:r>
      <w:r w:rsidR="00F75016" w:rsidRPr="00FA4E82">
        <w:t xml:space="preserve">Since charity remains at the heart of </w:t>
      </w:r>
      <w:r w:rsidR="00D64471" w:rsidRPr="00FA4E82">
        <w:t xml:space="preserve">Muslim tradition, it is therefore important to </w:t>
      </w:r>
      <w:r w:rsidR="00C418D9" w:rsidRPr="00FA4E82">
        <w:t xml:space="preserve">highlight other forms of charitable and humanitarian works such as blood donation to the </w:t>
      </w:r>
      <w:r w:rsidR="00EC4452" w:rsidRPr="00FA4E82">
        <w:t xml:space="preserve">concern of religious </w:t>
      </w:r>
      <w:r w:rsidR="00964683" w:rsidRPr="00FA4E82">
        <w:t>leaders</w:t>
      </w:r>
      <w:r w:rsidR="00317564" w:rsidRPr="00FA4E82">
        <w:t xml:space="preserve"> </w:t>
      </w:r>
      <w:r w:rsidR="00317564" w:rsidRPr="00FA4E82">
        <w:fldChar w:fldCharType="begin" w:fldLock="1"/>
      </w:r>
      <w:r w:rsidR="00DA639B" w:rsidRPr="00FA4E82">
        <w:instrText>ADDIN CSL_CITATION {"citationItems":[{"id":"ITEM-1","itemData":{"abstract":"Collaboration with the Luce Foundation","author":[{"dropping-particle":"","family":"Nathaniel","given":"Adams","non-dropping-particle":"","parse-names":false,"suffix":""}],"id":"ITEM-1","issued":{"date-parts":[["2016","10","24"]]},"title":"Islam and Development in Bangladesh: A Grassroots Perspective","type":"report"},"uris":["http://www.mendeley.com/documents/?uuid=53ecba86-3b18-35bc-b4f9-99fe3553fab3"]}],"mendeley":{"formattedCitation":"[13]","plainTextFormattedCitation":"[13]","previouslyFormattedCitation":"(13)"},"properties":{"noteIndex":0},"schema":"https://github.com/citation-style-language/schema/raw/master/csl-citation.json"}</w:instrText>
      </w:r>
      <w:r w:rsidR="00317564" w:rsidRPr="00FA4E82">
        <w:fldChar w:fldCharType="separate"/>
      </w:r>
      <w:r w:rsidR="00DA639B" w:rsidRPr="00FA4E82">
        <w:rPr>
          <w:noProof/>
        </w:rPr>
        <w:t>[13]</w:t>
      </w:r>
      <w:r w:rsidR="00317564" w:rsidRPr="00FA4E82">
        <w:fldChar w:fldCharType="end"/>
      </w:r>
      <w:r w:rsidR="00EC4452" w:rsidRPr="00FA4E82">
        <w:t>.</w:t>
      </w:r>
      <w:r w:rsidR="00E677FB" w:rsidRPr="00FA4E82">
        <w:t xml:space="preserve"> Te</w:t>
      </w:r>
      <w:r w:rsidR="00A8753F" w:rsidRPr="00FA4E82">
        <w:t>a</w:t>
      </w:r>
      <w:r w:rsidR="00E677FB" w:rsidRPr="00FA4E82">
        <w:t>chers of RRA institutions who are highly respected in a community, and often are the reli</w:t>
      </w:r>
      <w:r w:rsidR="00A8753F" w:rsidRPr="00FA4E82">
        <w:t>gio</w:t>
      </w:r>
      <w:r w:rsidR="00E677FB" w:rsidRPr="00FA4E82">
        <w:t>us leaders (Imam) in prayer can act as a great resource to motivate and mobilize students to donate blood.</w:t>
      </w:r>
    </w:p>
    <w:p w14:paraId="00986413" w14:textId="7143D0A4" w:rsidR="00F10C23" w:rsidRPr="00FA4E82" w:rsidRDefault="00F10C23" w:rsidP="00D30B6A">
      <w:pPr>
        <w:spacing w:line="480" w:lineRule="auto"/>
        <w:jc w:val="both"/>
      </w:pPr>
    </w:p>
    <w:p w14:paraId="51A81612" w14:textId="026E3894" w:rsidR="00F10C23" w:rsidRPr="00FA4E82" w:rsidRDefault="00F10C23" w:rsidP="00D30B6A">
      <w:pPr>
        <w:spacing w:line="480" w:lineRule="auto"/>
        <w:jc w:val="both"/>
      </w:pPr>
      <w:r w:rsidRPr="00FA4E82">
        <w:t>Our study has a few limitation</w:t>
      </w:r>
      <w:r w:rsidR="005D36AA" w:rsidRPr="00FA4E82">
        <w:t>s</w:t>
      </w:r>
      <w:r w:rsidRPr="00FA4E82">
        <w:t xml:space="preserve"> and strengths. </w:t>
      </w:r>
      <w:r w:rsidR="00CC264D" w:rsidRPr="00FA4E82">
        <w:t>Due to the cross-sectional nature of the work, a</w:t>
      </w:r>
      <w:r w:rsidRPr="00FA4E82">
        <w:t>ttitudes</w:t>
      </w:r>
      <w:r w:rsidR="005D36AA" w:rsidRPr="00FA4E82">
        <w:t xml:space="preserve"> and practices</w:t>
      </w:r>
      <w:r w:rsidRPr="00FA4E82">
        <w:t xml:space="preserve"> could not be determined over a long period. Additionally, while generating </w:t>
      </w:r>
      <w:r w:rsidR="00A8753F" w:rsidRPr="00FA4E82">
        <w:t xml:space="preserve">a </w:t>
      </w:r>
      <w:r w:rsidRPr="00FA4E82">
        <w:t>knowledge score, each question was given the same weight. We were also limited by a small target population</w:t>
      </w:r>
      <w:r w:rsidR="00974B52" w:rsidRPr="00FA4E82">
        <w:t xml:space="preserve"> focusing on </w:t>
      </w:r>
      <w:r w:rsidR="00A8753F" w:rsidRPr="00FA4E82">
        <w:t xml:space="preserve">the </w:t>
      </w:r>
      <w:r w:rsidR="00974B52" w:rsidRPr="00FA4E82">
        <w:t>district. However, since we used</w:t>
      </w:r>
      <w:r w:rsidRPr="00FA4E82">
        <w:t xml:space="preserve"> a stratified random sample method</w:t>
      </w:r>
      <w:r w:rsidR="00A56915" w:rsidRPr="00FA4E82">
        <w:t xml:space="preserve"> </w:t>
      </w:r>
      <w:r w:rsidR="00974B52" w:rsidRPr="00FA4E82">
        <w:t xml:space="preserve">and </w:t>
      </w:r>
      <w:r w:rsidRPr="00FA4E82">
        <w:t>Bangladesh is a country with a homogeneous population in terms of language, culture, and demographic factors,</w:t>
      </w:r>
      <w:r w:rsidR="00974B52" w:rsidRPr="00FA4E82">
        <w:t xml:space="preserve"> therefore,</w:t>
      </w:r>
      <w:r w:rsidRPr="00FA4E82">
        <w:t xml:space="preserve"> our results are likely to be generali</w:t>
      </w:r>
      <w:r w:rsidR="009E6154" w:rsidRPr="00FA4E82">
        <w:t>z</w:t>
      </w:r>
      <w:r w:rsidRPr="00FA4E82">
        <w:t xml:space="preserve">able to </w:t>
      </w:r>
      <w:r w:rsidR="00DC2D32" w:rsidRPr="00FA4E82">
        <w:t>similarly sized</w:t>
      </w:r>
      <w:r w:rsidRPr="00FA4E82">
        <w:t xml:space="preserve"> district towns in other parts of the country. Given the paucity of literature, we believe that our study would contribute to defining </w:t>
      </w:r>
      <w:r w:rsidR="00CC264D" w:rsidRPr="00FA4E82">
        <w:t>health policies</w:t>
      </w:r>
      <w:r w:rsidRPr="00FA4E82">
        <w:t xml:space="preserve"> and assisting future studies with more rigorous approaches.</w:t>
      </w:r>
    </w:p>
    <w:p w14:paraId="75E06703" w14:textId="77777777" w:rsidR="00681994" w:rsidRPr="00FA4E82" w:rsidRDefault="00681994" w:rsidP="00D30B6A">
      <w:pPr>
        <w:spacing w:line="480" w:lineRule="auto"/>
        <w:jc w:val="both"/>
      </w:pPr>
    </w:p>
    <w:p w14:paraId="35A40C5A" w14:textId="77777777" w:rsidR="00B55C57" w:rsidRPr="00FA4E82" w:rsidRDefault="00B55C57" w:rsidP="00D30B6A">
      <w:pPr>
        <w:pStyle w:val="Heading1"/>
        <w:spacing w:line="480" w:lineRule="auto"/>
        <w:jc w:val="both"/>
      </w:pPr>
      <w:r w:rsidRPr="00FA4E82">
        <w:t>Conclusion:</w:t>
      </w:r>
    </w:p>
    <w:p w14:paraId="42AEA5AD" w14:textId="40D6DC7C" w:rsidR="00B55C57" w:rsidRPr="00FA4E82" w:rsidRDefault="00B55C57" w:rsidP="00D30B6A">
      <w:pPr>
        <w:spacing w:line="480" w:lineRule="auto"/>
        <w:jc w:val="both"/>
      </w:pPr>
      <w:r w:rsidRPr="00FA4E82">
        <w:t>This study</w:t>
      </w:r>
      <w:r w:rsidR="00EF06B1" w:rsidRPr="00FA4E82">
        <w:t xml:space="preserve"> </w:t>
      </w:r>
      <w:r w:rsidRPr="00FA4E82">
        <w:t xml:space="preserve">highlights a big pocket of community being overlooked that would otherwise be a great resource. </w:t>
      </w:r>
      <w:r w:rsidR="00EF06B1" w:rsidRPr="00FA4E82">
        <w:t xml:space="preserve">It also sheds light on the potential areas to address to mitigate </w:t>
      </w:r>
      <w:r w:rsidR="009E6154" w:rsidRPr="00FA4E82">
        <w:t xml:space="preserve">the </w:t>
      </w:r>
      <w:r w:rsidR="00EF06B1" w:rsidRPr="00FA4E82">
        <w:t xml:space="preserve">current blood donation </w:t>
      </w:r>
      <w:r w:rsidR="00EF06B1" w:rsidRPr="00FA4E82">
        <w:lastRenderedPageBreak/>
        <w:t xml:space="preserve">crisis. </w:t>
      </w:r>
      <w:r w:rsidRPr="00FA4E82">
        <w:t>By building community</w:t>
      </w:r>
      <w:r w:rsidR="009E6154" w:rsidRPr="00FA4E82">
        <w:t>-</w:t>
      </w:r>
      <w:r w:rsidRPr="00FA4E82">
        <w:t>based models taking into account the young students from religious</w:t>
      </w:r>
      <w:r w:rsidR="00EF06B1" w:rsidRPr="00FA4E82">
        <w:t xml:space="preserve"> residential academic</w:t>
      </w:r>
      <w:r w:rsidRPr="00FA4E82">
        <w:t xml:space="preserve"> institutions, it will be possible to take advantage of this underutilized resource and </w:t>
      </w:r>
      <w:r w:rsidR="00EF06B1" w:rsidRPr="00FA4E82">
        <w:t xml:space="preserve">ensure </w:t>
      </w:r>
      <w:r w:rsidR="009E6154" w:rsidRPr="00FA4E82">
        <w:t xml:space="preserve">a </w:t>
      </w:r>
      <w:r w:rsidR="00EF06B1" w:rsidRPr="00FA4E82">
        <w:t>regular supply of healthy voluntary donors</w:t>
      </w:r>
      <w:r w:rsidRPr="00FA4E82">
        <w:t>. Blood donation practice within a</w:t>
      </w:r>
      <w:r w:rsidR="00EF06B1" w:rsidRPr="00FA4E82">
        <w:t xml:space="preserve"> local</w:t>
      </w:r>
      <w:r w:rsidRPr="00FA4E82">
        <w:t xml:space="preserve"> community is also expected to bring meaningful societal </w:t>
      </w:r>
      <w:r w:rsidR="00DC2D32" w:rsidRPr="00FA4E82">
        <w:t>cohesion and</w:t>
      </w:r>
      <w:r w:rsidRPr="00FA4E82">
        <w:t xml:space="preserve"> strengthen communal bonding. </w:t>
      </w:r>
    </w:p>
    <w:p w14:paraId="5F17BDEE" w14:textId="77777777" w:rsidR="00912891" w:rsidRPr="00D30B6A" w:rsidRDefault="00912891" w:rsidP="00D30B6A">
      <w:pPr>
        <w:spacing w:line="480" w:lineRule="auto"/>
        <w:jc w:val="both"/>
        <w:rPr>
          <w:b/>
          <w:bCs/>
          <w:sz w:val="28"/>
          <w:szCs w:val="24"/>
          <w:lang w:val="en-US"/>
        </w:rPr>
      </w:pPr>
      <w:r w:rsidRPr="00D30B6A">
        <w:rPr>
          <w:b/>
          <w:bCs/>
          <w:sz w:val="28"/>
          <w:szCs w:val="24"/>
          <w:lang w:val="en-US"/>
        </w:rPr>
        <w:t>Acknowledgments</w:t>
      </w:r>
    </w:p>
    <w:p w14:paraId="3F2C4197" w14:textId="27029AF4" w:rsidR="002C52C1" w:rsidRPr="00FA4E82" w:rsidRDefault="0099126A" w:rsidP="00D30B6A">
      <w:pPr>
        <w:spacing w:line="480" w:lineRule="auto"/>
        <w:jc w:val="both"/>
        <w:rPr>
          <w:lang w:val="en-US"/>
        </w:rPr>
      </w:pPr>
      <w:r w:rsidRPr="00FA4E82">
        <w:rPr>
          <w:lang w:val="en-US"/>
        </w:rPr>
        <w:t>The authors would like to convey their immense gratitude to Dr. Enayetur Raheem for technical suggestions for data validation and cleaning. We also would like to thank all participating religious schools, participants, and data collectors.</w:t>
      </w:r>
    </w:p>
    <w:p w14:paraId="785E3620" w14:textId="514F5C31" w:rsidR="00912891" w:rsidRPr="00FA4E82" w:rsidRDefault="00912891" w:rsidP="00FA4E82"/>
    <w:p w14:paraId="6C90934C" w14:textId="016FC01A" w:rsidR="00912891" w:rsidRPr="00FA4E82" w:rsidRDefault="00912891" w:rsidP="00FA4E82"/>
    <w:p w14:paraId="372951BB" w14:textId="77777777" w:rsidR="00912891" w:rsidRPr="00FA4E82" w:rsidRDefault="00912891" w:rsidP="00FA4E82"/>
    <w:p w14:paraId="7DAF72AE" w14:textId="771AA2C9" w:rsidR="002C52C1" w:rsidRPr="00FA4E82" w:rsidRDefault="002C52C1" w:rsidP="00EC117A">
      <w:pPr>
        <w:pStyle w:val="Heading1"/>
        <w:numPr>
          <w:ilvl w:val="0"/>
          <w:numId w:val="0"/>
        </w:numPr>
        <w:spacing w:line="480" w:lineRule="auto"/>
        <w:ind w:left="432" w:hanging="432"/>
      </w:pPr>
      <w:r w:rsidRPr="00FA4E82">
        <w:t>Reference:</w:t>
      </w:r>
    </w:p>
    <w:p w14:paraId="6A3B8736" w14:textId="4F0D13D1" w:rsidR="00DA639B" w:rsidRPr="00FA4E82" w:rsidRDefault="0022063F" w:rsidP="00EC117A">
      <w:pPr>
        <w:spacing w:line="480" w:lineRule="auto"/>
        <w:rPr>
          <w:noProof/>
        </w:rPr>
      </w:pPr>
      <w:r w:rsidRPr="00FA4E82">
        <w:fldChar w:fldCharType="begin" w:fldLock="1"/>
      </w:r>
      <w:r w:rsidRPr="00FA4E82">
        <w:instrText xml:space="preserve">ADDIN Mendeley Bibliography CSL_BIBLIOGRAPHY </w:instrText>
      </w:r>
      <w:r w:rsidRPr="00FA4E82">
        <w:fldChar w:fldCharType="separate"/>
      </w:r>
      <w:r w:rsidR="00DA639B" w:rsidRPr="00FA4E82">
        <w:rPr>
          <w:noProof/>
        </w:rPr>
        <w:t xml:space="preserve">1. </w:t>
      </w:r>
      <w:r w:rsidR="00DA639B" w:rsidRPr="00FA4E82">
        <w:rPr>
          <w:noProof/>
        </w:rPr>
        <w:tab/>
        <w:t>WHO | Blood safety and availability. [cited 16 Apr 2021]. Available: https://www.who.int/news-room/fact-sheets/detail/blood-safety-and-availability</w:t>
      </w:r>
    </w:p>
    <w:p w14:paraId="08BF1590" w14:textId="77777777" w:rsidR="00DA639B" w:rsidRPr="00FA4E82" w:rsidRDefault="00DA639B" w:rsidP="00EC117A">
      <w:pPr>
        <w:spacing w:line="480" w:lineRule="auto"/>
        <w:rPr>
          <w:noProof/>
        </w:rPr>
      </w:pPr>
      <w:r w:rsidRPr="00FA4E82">
        <w:rPr>
          <w:noProof/>
        </w:rPr>
        <w:t xml:space="preserve">2. </w:t>
      </w:r>
      <w:r w:rsidRPr="00FA4E82">
        <w:rPr>
          <w:noProof/>
        </w:rPr>
        <w:tab/>
        <w:t>Global Status Report on Blood Safety and Availability. 2016. Available: https://apps.who.int/iris/bitstream/handle/10665/254987/9789241565431-eng.pdf;jsessionid=141CF566791CA5DA25317FC1083C9F98?sequence=1</w:t>
      </w:r>
    </w:p>
    <w:p w14:paraId="25AADADA" w14:textId="77777777" w:rsidR="00DA639B" w:rsidRPr="00FA4E82" w:rsidRDefault="00DA639B" w:rsidP="00EC117A">
      <w:pPr>
        <w:spacing w:line="480" w:lineRule="auto"/>
        <w:rPr>
          <w:noProof/>
        </w:rPr>
      </w:pPr>
      <w:r w:rsidRPr="00FA4E82">
        <w:rPr>
          <w:noProof/>
        </w:rPr>
        <w:t xml:space="preserve">3. </w:t>
      </w:r>
      <w:r w:rsidRPr="00FA4E82">
        <w:rPr>
          <w:noProof/>
        </w:rPr>
        <w:tab/>
        <w:t>WHO | Voluntary non-remunerated blood donation. 2011 [cited 17 Apr 2021]. Available: https://www.who.int/bloodsafety/voluntary_donation/en/</w:t>
      </w:r>
    </w:p>
    <w:p w14:paraId="269AB71C" w14:textId="77777777" w:rsidR="00DA639B" w:rsidRPr="00FA4E82" w:rsidRDefault="00DA639B" w:rsidP="00EC117A">
      <w:pPr>
        <w:spacing w:line="480" w:lineRule="auto"/>
        <w:rPr>
          <w:noProof/>
        </w:rPr>
      </w:pPr>
      <w:r w:rsidRPr="00FA4E82">
        <w:rPr>
          <w:noProof/>
        </w:rPr>
        <w:t xml:space="preserve">4. </w:t>
      </w:r>
      <w:r w:rsidRPr="00FA4E82">
        <w:rPr>
          <w:noProof/>
        </w:rPr>
        <w:tab/>
        <w:t>Islam MB. Blood transfusion services in Bangladesh. Asian J Transfus Sci. 2009;3: 108–110. doi:10.4103/0973-6247.53880</w:t>
      </w:r>
    </w:p>
    <w:p w14:paraId="186F85D1" w14:textId="77777777" w:rsidR="00DA639B" w:rsidRPr="00FA4E82" w:rsidRDefault="00DA639B" w:rsidP="00EC117A">
      <w:pPr>
        <w:spacing w:line="480" w:lineRule="auto"/>
        <w:rPr>
          <w:noProof/>
        </w:rPr>
      </w:pPr>
      <w:r w:rsidRPr="00FA4E82">
        <w:rPr>
          <w:noProof/>
        </w:rPr>
        <w:lastRenderedPageBreak/>
        <w:t xml:space="preserve">5. </w:t>
      </w:r>
      <w:r w:rsidRPr="00FA4E82">
        <w:rPr>
          <w:noProof/>
        </w:rPr>
        <w:tab/>
        <w:t>Hossain MS, Raheem E, Sultana TA, Ferdous S, Nahar N, Islam S, et al. Thalassemias in South Asia: clinical lessons learnt from Bangladesh. Orphanet J Rare Dis. 2017;12: 93. doi:10.1186/s13023-017-0643-z</w:t>
      </w:r>
    </w:p>
    <w:p w14:paraId="096D51D6" w14:textId="77777777" w:rsidR="00DA639B" w:rsidRPr="00FA4E82" w:rsidRDefault="00DA639B" w:rsidP="00EC117A">
      <w:pPr>
        <w:spacing w:line="480" w:lineRule="auto"/>
        <w:rPr>
          <w:noProof/>
        </w:rPr>
      </w:pPr>
      <w:r w:rsidRPr="00FA4E82">
        <w:rPr>
          <w:noProof/>
        </w:rPr>
        <w:t xml:space="preserve">6. </w:t>
      </w:r>
      <w:r w:rsidRPr="00FA4E82">
        <w:rPr>
          <w:noProof/>
        </w:rPr>
        <w:tab/>
        <w:t>WHO | Bangladesh is still to meet the demand of safe blood supply. 14 Jun 2017 [cited 16 Apr 2021]. Available: https://www.who.int/bangladesh/news/detail/14-06-2017-bangladesh-is-still-to-meet-the-demand-of-safe-blood-supply</w:t>
      </w:r>
    </w:p>
    <w:p w14:paraId="41E926FB" w14:textId="77777777" w:rsidR="00DA639B" w:rsidRPr="00FA4E82" w:rsidRDefault="00DA639B" w:rsidP="00EC117A">
      <w:pPr>
        <w:spacing w:line="480" w:lineRule="auto"/>
        <w:rPr>
          <w:noProof/>
        </w:rPr>
      </w:pPr>
      <w:r w:rsidRPr="00FA4E82">
        <w:rPr>
          <w:noProof/>
        </w:rPr>
        <w:t xml:space="preserve">7. </w:t>
      </w:r>
      <w:r w:rsidRPr="00FA4E82">
        <w:rPr>
          <w:noProof/>
        </w:rPr>
        <w:tab/>
        <w:t>Hossain MS, Raheem E, Siddiqee MH. The forgotten people with thalassemia in the time of COVID-19: South Asian perspective. Orphanet J Rare Dis. 2020;15: 265. doi:10.1186/s13023-020-01543-0</w:t>
      </w:r>
    </w:p>
    <w:p w14:paraId="2889336B" w14:textId="77777777" w:rsidR="00DA639B" w:rsidRPr="00FA4E82" w:rsidRDefault="00DA639B" w:rsidP="00EC117A">
      <w:pPr>
        <w:spacing w:line="480" w:lineRule="auto"/>
        <w:rPr>
          <w:noProof/>
        </w:rPr>
      </w:pPr>
      <w:r w:rsidRPr="00FA4E82">
        <w:rPr>
          <w:noProof/>
        </w:rPr>
        <w:t xml:space="preserve">8. </w:t>
      </w:r>
      <w:r w:rsidRPr="00FA4E82">
        <w:rPr>
          <w:noProof/>
        </w:rPr>
        <w:tab/>
        <w:t>Bednall TC, Bove LL. Donating Blood: A Meta-Analytic Review of Self-Reported Motivators and Deterrents. Transfus Med Rev. 2011;25: 317–334. doi:10.1016/j.tmrv.2011.04.005</w:t>
      </w:r>
    </w:p>
    <w:p w14:paraId="3286473F" w14:textId="77777777" w:rsidR="00DA639B" w:rsidRPr="00FA4E82" w:rsidRDefault="00DA639B" w:rsidP="00EC117A">
      <w:pPr>
        <w:spacing w:line="480" w:lineRule="auto"/>
        <w:rPr>
          <w:noProof/>
        </w:rPr>
      </w:pPr>
      <w:r w:rsidRPr="00FA4E82">
        <w:rPr>
          <w:noProof/>
        </w:rPr>
        <w:t xml:space="preserve">9. </w:t>
      </w:r>
      <w:r w:rsidRPr="00FA4E82">
        <w:rPr>
          <w:noProof/>
        </w:rPr>
        <w:tab/>
        <w:t>Elias E, Mauka W, Philemon RN, Damian DJ, Mahande MJ, Msuya SE. Knowledge, Attitudes, Practices, and Factors Associated with Voluntary Blood Donation among University Students in Kilimanjaro, Tanzania. J Blood Transfus. 2016;2016: 1–8. doi:10.1155/2016/8546803</w:t>
      </w:r>
    </w:p>
    <w:p w14:paraId="6467F847" w14:textId="77777777" w:rsidR="00DA639B" w:rsidRPr="00FA4E82" w:rsidRDefault="00DA639B" w:rsidP="00EC117A">
      <w:pPr>
        <w:spacing w:line="480" w:lineRule="auto"/>
        <w:rPr>
          <w:noProof/>
        </w:rPr>
      </w:pPr>
      <w:r w:rsidRPr="00FA4E82">
        <w:rPr>
          <w:noProof/>
        </w:rPr>
        <w:t xml:space="preserve">10. </w:t>
      </w:r>
      <w:r w:rsidRPr="00FA4E82">
        <w:rPr>
          <w:noProof/>
        </w:rPr>
        <w:tab/>
        <w:t>Salaudeen AG, Odeh E. Knowledge and behavior towards voluntary blood donation among students of a tertiary institution in Nigeria. Niger J Clin Pract. 2011;14: 303–307. doi:10.4103/1119-3077.86773</w:t>
      </w:r>
    </w:p>
    <w:p w14:paraId="03ACA512" w14:textId="77777777" w:rsidR="00DA639B" w:rsidRPr="00FA4E82" w:rsidRDefault="00DA639B" w:rsidP="00EC117A">
      <w:pPr>
        <w:spacing w:line="480" w:lineRule="auto"/>
        <w:rPr>
          <w:noProof/>
        </w:rPr>
      </w:pPr>
      <w:r w:rsidRPr="00FA4E82">
        <w:rPr>
          <w:noProof/>
        </w:rPr>
        <w:t xml:space="preserve">11. </w:t>
      </w:r>
      <w:r w:rsidRPr="00FA4E82">
        <w:rPr>
          <w:noProof/>
        </w:rPr>
        <w:tab/>
        <w:t>Ahmed Z, Zafar M, Khan A, Anjum M, Siddique M. Knowledge, Attitude and Practices about Blood Donation among Undergraduate Medical Students in Karachi. J Infect Dis Ther. 2014;02: 1–5. doi:10.4172/2332-0877.1000134</w:t>
      </w:r>
    </w:p>
    <w:p w14:paraId="11455EE3" w14:textId="77777777" w:rsidR="00DA639B" w:rsidRPr="00FA4E82" w:rsidRDefault="00DA639B" w:rsidP="00EC117A">
      <w:pPr>
        <w:spacing w:line="480" w:lineRule="auto"/>
        <w:rPr>
          <w:noProof/>
        </w:rPr>
      </w:pPr>
      <w:r w:rsidRPr="00FA4E82">
        <w:rPr>
          <w:noProof/>
        </w:rPr>
        <w:lastRenderedPageBreak/>
        <w:t xml:space="preserve">12. </w:t>
      </w:r>
      <w:r w:rsidRPr="00FA4E82">
        <w:rPr>
          <w:noProof/>
        </w:rPr>
        <w:tab/>
        <w:t>Adam N. Faith and Development in Focus: Bangladesh. 2015 Oct. Available: https://berkleycenter.georgetown.edu/publications/faith-and-development-in-focus-bangladesh</w:t>
      </w:r>
    </w:p>
    <w:p w14:paraId="2D55D88C" w14:textId="77777777" w:rsidR="00DA639B" w:rsidRPr="00FA4E82" w:rsidRDefault="00DA639B" w:rsidP="00EC117A">
      <w:pPr>
        <w:spacing w:line="480" w:lineRule="auto"/>
        <w:rPr>
          <w:noProof/>
        </w:rPr>
      </w:pPr>
      <w:r w:rsidRPr="00FA4E82">
        <w:rPr>
          <w:noProof/>
        </w:rPr>
        <w:t xml:space="preserve">13. </w:t>
      </w:r>
      <w:r w:rsidRPr="00FA4E82">
        <w:rPr>
          <w:noProof/>
        </w:rPr>
        <w:tab/>
        <w:t>Nathaniel A. Islam and Development in Bangladesh: A Grassroots Perspective. 2016 Oct. Available: http://hdl.handle.net/10822/1052055</w:t>
      </w:r>
    </w:p>
    <w:p w14:paraId="51614189" w14:textId="77777777" w:rsidR="00DA639B" w:rsidRPr="00FA4E82" w:rsidRDefault="00DA639B" w:rsidP="00EC117A">
      <w:pPr>
        <w:spacing w:line="480" w:lineRule="auto"/>
        <w:rPr>
          <w:noProof/>
        </w:rPr>
      </w:pPr>
      <w:r w:rsidRPr="00FA4E82">
        <w:rPr>
          <w:noProof/>
        </w:rPr>
        <w:t xml:space="preserve">14. </w:t>
      </w:r>
      <w:r w:rsidRPr="00FA4E82">
        <w:rPr>
          <w:noProof/>
        </w:rPr>
        <w:tab/>
        <w:t>Zangiacomi Martinez E, Dos Santos Almeida RG, Garcia Braz AC, Duarte De Carvalho AC. Association between religiousness and blood donation among Brazilian postgraduate students from health-related areas. Rev Bras Hematol Hemoter. 2014;36: 184–190. doi:10.1016/j.bjhh.2014.03.012</w:t>
      </w:r>
    </w:p>
    <w:p w14:paraId="1B1BF3F9" w14:textId="77777777" w:rsidR="00DA639B" w:rsidRPr="00FA4E82" w:rsidRDefault="00DA639B" w:rsidP="00EC117A">
      <w:pPr>
        <w:spacing w:line="480" w:lineRule="auto"/>
        <w:rPr>
          <w:noProof/>
        </w:rPr>
      </w:pPr>
      <w:r w:rsidRPr="00FA4E82">
        <w:rPr>
          <w:noProof/>
        </w:rPr>
        <w:t xml:space="preserve">15. </w:t>
      </w:r>
      <w:r w:rsidRPr="00FA4E82">
        <w:rPr>
          <w:noProof/>
        </w:rPr>
        <w:tab/>
        <w:t>Toni-Uebari TK, Inusa BPD. The role of religious leaders and faith organisations in haemoglobinopathies: A review. BMC Blood Disord. 2009;9: 6. doi:10.1186/1471-2326-9-6</w:t>
      </w:r>
    </w:p>
    <w:p w14:paraId="1A6B4AB6" w14:textId="77777777" w:rsidR="00DA639B" w:rsidRPr="00FA4E82" w:rsidRDefault="00DA639B" w:rsidP="00EC117A">
      <w:pPr>
        <w:spacing w:line="480" w:lineRule="auto"/>
        <w:rPr>
          <w:noProof/>
        </w:rPr>
      </w:pPr>
      <w:r w:rsidRPr="00FA4E82">
        <w:rPr>
          <w:noProof/>
        </w:rPr>
        <w:t xml:space="preserve">16. </w:t>
      </w:r>
      <w:r w:rsidRPr="00FA4E82">
        <w:rPr>
          <w:noProof/>
        </w:rPr>
        <w:tab/>
        <w:t>Charseatd P. Role of religious beliefs in blood donation behavior among the youngster in Iran: A theory of planned behavior perspective. J Islam Mark. 2016;7: 250–263. doi:10.1108/JIMA-05-2014-0037</w:t>
      </w:r>
    </w:p>
    <w:p w14:paraId="211DE4E3" w14:textId="77777777" w:rsidR="00DA639B" w:rsidRPr="00FA4E82" w:rsidRDefault="00DA639B" w:rsidP="00EC117A">
      <w:pPr>
        <w:spacing w:line="480" w:lineRule="auto"/>
        <w:rPr>
          <w:noProof/>
        </w:rPr>
      </w:pPr>
      <w:r w:rsidRPr="00FA4E82">
        <w:rPr>
          <w:noProof/>
        </w:rPr>
        <w:t xml:space="preserve">17. </w:t>
      </w:r>
      <w:r w:rsidRPr="00FA4E82">
        <w:rPr>
          <w:noProof/>
        </w:rPr>
        <w:tab/>
        <w:t>Hossain MS, Hasan MM, Raheem E, Islam MS, Al Mosabbir A, Petrou M, et al. Lack of knowledge and misperceptions about thalassaemia among college students in Bangladesh: A cross-sectional baseline study. Orphanet J Rare Dis. 2020;15: 54. doi:10.1186/s13023-020-1323-y</w:t>
      </w:r>
    </w:p>
    <w:p w14:paraId="12E297DB" w14:textId="77777777" w:rsidR="00DA639B" w:rsidRPr="00FA4E82" w:rsidRDefault="00DA639B" w:rsidP="00EC117A">
      <w:pPr>
        <w:spacing w:line="480" w:lineRule="auto"/>
        <w:rPr>
          <w:noProof/>
        </w:rPr>
      </w:pPr>
      <w:r w:rsidRPr="00FA4E82">
        <w:rPr>
          <w:noProof/>
        </w:rPr>
        <w:t xml:space="preserve">18. </w:t>
      </w:r>
      <w:r w:rsidRPr="00FA4E82">
        <w:rPr>
          <w:noProof/>
        </w:rPr>
        <w:tab/>
        <w:t>Uma S, Arun R, Arumugam P. The knowledge, attitude and practice towards blood donation among voluntary blood donors in chennai, india. J Clin Diagnostic Res. 2013;7: 1043–1046. doi:10.7860/JCDR/2013/4851.3033</w:t>
      </w:r>
    </w:p>
    <w:p w14:paraId="19E879AA" w14:textId="77777777" w:rsidR="00DA639B" w:rsidRPr="00FA4E82" w:rsidRDefault="00DA639B" w:rsidP="00EC117A">
      <w:pPr>
        <w:spacing w:line="480" w:lineRule="auto"/>
        <w:rPr>
          <w:noProof/>
        </w:rPr>
      </w:pPr>
      <w:r w:rsidRPr="00FA4E82">
        <w:rPr>
          <w:noProof/>
        </w:rPr>
        <w:t xml:space="preserve">19. </w:t>
      </w:r>
      <w:r w:rsidRPr="00FA4E82">
        <w:rPr>
          <w:noProof/>
        </w:rPr>
        <w:tab/>
        <w:t>Lucindo Zucoloto M, Zangiacomi Martinez E. Development of a questionnaire to assess knowledge regarding blood donation in a Brazilian population. Rev Bras Hematol Hemoter. 2016;38: 175–177. doi:10.1016/j.bjhh.2016.02.004</w:t>
      </w:r>
    </w:p>
    <w:p w14:paraId="06901EB7" w14:textId="77777777" w:rsidR="00DA639B" w:rsidRPr="00FA4E82" w:rsidRDefault="00DA639B" w:rsidP="00EC117A">
      <w:pPr>
        <w:spacing w:line="480" w:lineRule="auto"/>
        <w:rPr>
          <w:noProof/>
        </w:rPr>
      </w:pPr>
      <w:r w:rsidRPr="00FA4E82">
        <w:rPr>
          <w:noProof/>
        </w:rPr>
        <w:lastRenderedPageBreak/>
        <w:t xml:space="preserve">20. </w:t>
      </w:r>
      <w:r w:rsidRPr="00FA4E82">
        <w:rPr>
          <w:noProof/>
        </w:rPr>
        <w:tab/>
        <w:t>Urgesa K, Hassen N, Seyoum AS. Knowledge, attitude, and practice regarding voluntary blood donation among adult residents of Harar town, Eastern Ethiopia: a community-based study. J Blood Med. 2017;Volume 8: 13–20. doi:10.2147/JBM.S121460</w:t>
      </w:r>
    </w:p>
    <w:p w14:paraId="61F70F8C" w14:textId="77777777" w:rsidR="00DA639B" w:rsidRPr="00FA4E82" w:rsidRDefault="00DA639B" w:rsidP="00EC117A">
      <w:pPr>
        <w:spacing w:line="480" w:lineRule="auto"/>
        <w:rPr>
          <w:noProof/>
        </w:rPr>
      </w:pPr>
      <w:r w:rsidRPr="00FA4E82">
        <w:rPr>
          <w:noProof/>
        </w:rPr>
        <w:t xml:space="preserve">21. </w:t>
      </w:r>
      <w:r w:rsidRPr="00FA4E82">
        <w:rPr>
          <w:noProof/>
        </w:rPr>
        <w:tab/>
        <w:t xml:space="preserve">Karim M, Alam M, Farazi M, Labone R. Factors influencing blood donation behavior of university level students in Bangladesh. J Inf Technol. 2012;1: 35–40. </w:t>
      </w:r>
    </w:p>
    <w:p w14:paraId="5E1C491F" w14:textId="77777777" w:rsidR="00DA639B" w:rsidRPr="00FA4E82" w:rsidRDefault="00DA639B" w:rsidP="00EC117A">
      <w:pPr>
        <w:spacing w:line="480" w:lineRule="auto"/>
        <w:rPr>
          <w:noProof/>
        </w:rPr>
      </w:pPr>
      <w:r w:rsidRPr="00FA4E82">
        <w:rPr>
          <w:noProof/>
        </w:rPr>
        <w:t xml:space="preserve">22. </w:t>
      </w:r>
      <w:r w:rsidRPr="00FA4E82">
        <w:rPr>
          <w:noProof/>
        </w:rPr>
        <w:tab/>
        <w:t>Bani M, Giussani B. Gender differences in giving blood: A review of the literature. Blood Transfus. 2010;8: 278–287. doi:10.2450/2010.0156-09</w:t>
      </w:r>
    </w:p>
    <w:p w14:paraId="7E2E0D3D" w14:textId="77777777" w:rsidR="00DA639B" w:rsidRPr="00FA4E82" w:rsidRDefault="00DA639B" w:rsidP="00EC117A">
      <w:pPr>
        <w:spacing w:line="480" w:lineRule="auto"/>
        <w:rPr>
          <w:noProof/>
        </w:rPr>
      </w:pPr>
      <w:r w:rsidRPr="00FA4E82">
        <w:rPr>
          <w:noProof/>
        </w:rPr>
        <w:t xml:space="preserve">23. </w:t>
      </w:r>
      <w:r w:rsidRPr="00FA4E82">
        <w:rPr>
          <w:noProof/>
        </w:rPr>
        <w:tab/>
        <w:t>Hashim A, Haneena F, Muhammed Rashid CS, Dsouza NDR. Analysis of lead, cadmium, and nickel in blood donors in relation to smoking—a comparative study. J Environ Pathol Toxicol Oncol. 2019;38: 165–172. doi:10.1615/JEnvironPatholToxicolOncol.2019028792</w:t>
      </w:r>
    </w:p>
    <w:p w14:paraId="47BEDB57" w14:textId="77777777" w:rsidR="00DA639B" w:rsidRPr="00FA4E82" w:rsidRDefault="00DA639B" w:rsidP="00EC117A">
      <w:pPr>
        <w:spacing w:line="480" w:lineRule="auto"/>
        <w:rPr>
          <w:noProof/>
        </w:rPr>
      </w:pPr>
      <w:r w:rsidRPr="00FA4E82">
        <w:rPr>
          <w:noProof/>
        </w:rPr>
        <w:t xml:space="preserve">24. </w:t>
      </w:r>
      <w:r w:rsidRPr="00FA4E82">
        <w:rPr>
          <w:noProof/>
        </w:rPr>
        <w:tab/>
        <w:t>Åberg A-M, Sojka BN, Winsö O, Abrahamsson P, Johansson G, Larsson JE. Carbon monoxide concentration in donated blood: relation to cigarette smoking and other sources. Transfusion. 2009;49: 347–353. doi:10.1111/j.1537-2995.2008.01951.x</w:t>
      </w:r>
    </w:p>
    <w:p w14:paraId="7FF16DF2" w14:textId="77777777" w:rsidR="00DA639B" w:rsidRPr="00FA4E82" w:rsidRDefault="00DA639B" w:rsidP="00EC117A">
      <w:pPr>
        <w:spacing w:line="480" w:lineRule="auto"/>
        <w:rPr>
          <w:noProof/>
        </w:rPr>
      </w:pPr>
      <w:r w:rsidRPr="00FA4E82">
        <w:rPr>
          <w:noProof/>
        </w:rPr>
        <w:t xml:space="preserve">25. </w:t>
      </w:r>
      <w:r w:rsidRPr="00FA4E82">
        <w:rPr>
          <w:noProof/>
        </w:rPr>
        <w:tab/>
        <w:t>Olaiya MA, Alakija W, Ajala A, Olatunji RO. Knowledge, attitudes, beliefs and motivations towards blood donations among blood donors in Lagos, Nigeria. Transfus Med. 2004;14: 13–17. doi:10.1111/j.0958-7578.2004.00474.x</w:t>
      </w:r>
    </w:p>
    <w:p w14:paraId="6C13D8D8" w14:textId="77777777" w:rsidR="00DA639B" w:rsidRPr="00FA4E82" w:rsidRDefault="00DA639B" w:rsidP="00EC117A">
      <w:pPr>
        <w:spacing w:line="480" w:lineRule="auto"/>
        <w:rPr>
          <w:noProof/>
        </w:rPr>
      </w:pPr>
      <w:r w:rsidRPr="00FA4E82">
        <w:rPr>
          <w:noProof/>
        </w:rPr>
        <w:t xml:space="preserve">26. </w:t>
      </w:r>
      <w:r w:rsidRPr="00FA4E82">
        <w:rPr>
          <w:noProof/>
        </w:rPr>
        <w:tab/>
        <w:t>Allerson J. Assessment of Selected University Students’ Knowledge of Blood Donation and the Relationship with Intent to Donate Blood. Minnesota State University, Mankato. 2012. Available: https://cornerstone.lib.mnsu.edu/cgi/viewcontent.cgi?article=1053&amp;context=etds</w:t>
      </w:r>
    </w:p>
    <w:p w14:paraId="5072C117" w14:textId="77777777" w:rsidR="00DA639B" w:rsidRPr="00FA4E82" w:rsidRDefault="00DA639B" w:rsidP="00EC117A">
      <w:pPr>
        <w:spacing w:line="480" w:lineRule="auto"/>
        <w:rPr>
          <w:noProof/>
        </w:rPr>
      </w:pPr>
      <w:r w:rsidRPr="00FA4E82">
        <w:rPr>
          <w:noProof/>
        </w:rPr>
        <w:t xml:space="preserve">27. </w:t>
      </w:r>
      <w:r w:rsidRPr="00FA4E82">
        <w:rPr>
          <w:noProof/>
        </w:rPr>
        <w:tab/>
        <w:t>Beyerlein K. The Effect of Religion on Blood Donation in the United States. Sociol Relig. 2016;77: 408–435. doi:10.1093/socrel/srw016</w:t>
      </w:r>
    </w:p>
    <w:p w14:paraId="5D667B7A" w14:textId="77777777" w:rsidR="00DA639B" w:rsidRPr="00FA4E82" w:rsidRDefault="00DA639B" w:rsidP="00EC117A">
      <w:pPr>
        <w:spacing w:line="480" w:lineRule="auto"/>
        <w:rPr>
          <w:noProof/>
        </w:rPr>
      </w:pPr>
      <w:r w:rsidRPr="00FA4E82">
        <w:rPr>
          <w:noProof/>
        </w:rPr>
        <w:lastRenderedPageBreak/>
        <w:t xml:space="preserve">28. </w:t>
      </w:r>
      <w:r w:rsidRPr="00FA4E82">
        <w:rPr>
          <w:noProof/>
        </w:rPr>
        <w:tab/>
        <w:t>Zucoloto ML, Bueno-Silva CC, Ribeiro-Pizzo LB, Martinez EZ. Knowledge, attitude and practice of blood donation and the role of religious beliefs among health sciences undergraduate students. Transfus Apher Sci. 2020;59. doi:10.1016/j.transci.2020.102822</w:t>
      </w:r>
    </w:p>
    <w:p w14:paraId="67F61CDF" w14:textId="20703A4C" w:rsidR="0022063F" w:rsidRPr="00FA4E82" w:rsidRDefault="0022063F" w:rsidP="00EC117A">
      <w:pPr>
        <w:spacing w:line="480" w:lineRule="auto"/>
      </w:pPr>
      <w:r w:rsidRPr="00FA4E82">
        <w:fldChar w:fldCharType="end"/>
      </w:r>
    </w:p>
    <w:sectPr w:rsidR="0022063F" w:rsidRPr="00FA4E82" w:rsidSect="00F9102E">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er" w:date="2021-06-15T18:17:00Z" w:initials="U">
    <w:p w14:paraId="387B7D9B" w14:textId="1C5C5689" w:rsidR="003A0284" w:rsidRDefault="003A0284">
      <w:pPr>
        <w:pStyle w:val="CommentText"/>
      </w:pPr>
      <w:r>
        <w:rPr>
          <w:rStyle w:val="CommentReference"/>
        </w:rPr>
        <w:annotationRef/>
      </w:r>
      <w:r>
        <w:t>Revise the abstract” Siam</w:t>
      </w:r>
    </w:p>
  </w:comment>
  <w:comment w:id="6" w:author="User" w:date="2021-06-15T18:10:00Z" w:initials="U">
    <w:p w14:paraId="1120CC2F" w14:textId="215689B8" w:rsidR="00731B97" w:rsidRDefault="00731B97">
      <w:pPr>
        <w:pStyle w:val="CommentText"/>
      </w:pPr>
      <w:r>
        <w:rPr>
          <w:rStyle w:val="CommentReference"/>
        </w:rPr>
        <w:annotationRef/>
      </w:r>
      <w:r>
        <w:t>Will revise</w:t>
      </w:r>
    </w:p>
  </w:comment>
  <w:comment w:id="12" w:author="User" w:date="2021-06-15T18:06:00Z" w:initials="U">
    <w:p w14:paraId="07C34519" w14:textId="693E88F3" w:rsidR="00BC6334" w:rsidRDefault="00BC6334">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7B7D9B" w15:done="0"/>
  <w15:commentEx w15:paraId="1120CC2F" w15:done="0"/>
  <w15:commentEx w15:paraId="07C345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7475A" w14:textId="77777777" w:rsidR="00BC1414" w:rsidRDefault="00BC1414" w:rsidP="00FA4E82">
      <w:r>
        <w:separator/>
      </w:r>
    </w:p>
  </w:endnote>
  <w:endnote w:type="continuationSeparator" w:id="0">
    <w:p w14:paraId="0858F3EE" w14:textId="77777777" w:rsidR="00BC1414" w:rsidRDefault="00BC1414" w:rsidP="00FA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DA7A5" w14:textId="77777777" w:rsidR="00BC1414" w:rsidRDefault="00BC1414" w:rsidP="00FA4E82">
      <w:r>
        <w:separator/>
      </w:r>
    </w:p>
  </w:footnote>
  <w:footnote w:type="continuationSeparator" w:id="0">
    <w:p w14:paraId="373344F3" w14:textId="77777777" w:rsidR="00BC1414" w:rsidRDefault="00BC1414" w:rsidP="00FA4E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D6E83"/>
    <w:multiLevelType w:val="hybridMultilevel"/>
    <w:tmpl w:val="BDFAC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C7BB3"/>
    <w:multiLevelType w:val="hybridMultilevel"/>
    <w:tmpl w:val="C060AFBE"/>
    <w:lvl w:ilvl="0" w:tplc="85D246E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774B8"/>
    <w:multiLevelType w:val="hybridMultilevel"/>
    <w:tmpl w:val="2DC08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5154D"/>
    <w:multiLevelType w:val="hybridMultilevel"/>
    <w:tmpl w:val="599C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329EE"/>
    <w:multiLevelType w:val="hybridMultilevel"/>
    <w:tmpl w:val="8148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3622D"/>
    <w:multiLevelType w:val="hybridMultilevel"/>
    <w:tmpl w:val="0936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B056A"/>
    <w:multiLevelType w:val="hybridMultilevel"/>
    <w:tmpl w:val="C808862C"/>
    <w:lvl w:ilvl="0" w:tplc="DDC80436">
      <w:start w:val="40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456D4"/>
    <w:multiLevelType w:val="multilevel"/>
    <w:tmpl w:val="FB3E29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5"/>
  </w:num>
  <w:num w:numId="3">
    <w:abstractNumId w:val="0"/>
  </w:num>
  <w:num w:numId="4">
    <w:abstractNumId w:val="2"/>
  </w:num>
  <w:num w:numId="5">
    <w:abstractNumId w:val="6"/>
  </w:num>
  <w:num w:numId="6">
    <w:abstractNumId w:val="4"/>
  </w:num>
  <w:num w:numId="7">
    <w:abstractNumId w:val="1"/>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zszQxtjQ3NTQ1MTRT0lEKTi0uzszPAykwtKgFAM/PawMtAAAA"/>
  </w:docVars>
  <w:rsids>
    <w:rsidRoot w:val="00D21CCB"/>
    <w:rsid w:val="00002116"/>
    <w:rsid w:val="0000280A"/>
    <w:rsid w:val="00005D9A"/>
    <w:rsid w:val="00011253"/>
    <w:rsid w:val="00011866"/>
    <w:rsid w:val="00011FA3"/>
    <w:rsid w:val="00013F51"/>
    <w:rsid w:val="000152D7"/>
    <w:rsid w:val="00016074"/>
    <w:rsid w:val="00017679"/>
    <w:rsid w:val="00020224"/>
    <w:rsid w:val="0002089C"/>
    <w:rsid w:val="00020A7A"/>
    <w:rsid w:val="00022281"/>
    <w:rsid w:val="00024C62"/>
    <w:rsid w:val="0003197D"/>
    <w:rsid w:val="00031C5C"/>
    <w:rsid w:val="00033991"/>
    <w:rsid w:val="000352F5"/>
    <w:rsid w:val="00046051"/>
    <w:rsid w:val="000477DD"/>
    <w:rsid w:val="000509F8"/>
    <w:rsid w:val="00054A8B"/>
    <w:rsid w:val="0005501F"/>
    <w:rsid w:val="00056054"/>
    <w:rsid w:val="0005682E"/>
    <w:rsid w:val="00057100"/>
    <w:rsid w:val="00060445"/>
    <w:rsid w:val="000638A5"/>
    <w:rsid w:val="00070641"/>
    <w:rsid w:val="0007577F"/>
    <w:rsid w:val="00077CD3"/>
    <w:rsid w:val="000814AC"/>
    <w:rsid w:val="0008155D"/>
    <w:rsid w:val="00083F97"/>
    <w:rsid w:val="0008548C"/>
    <w:rsid w:val="00091AD2"/>
    <w:rsid w:val="0009564D"/>
    <w:rsid w:val="00096272"/>
    <w:rsid w:val="000972D3"/>
    <w:rsid w:val="000A123B"/>
    <w:rsid w:val="000A1DD2"/>
    <w:rsid w:val="000A1F97"/>
    <w:rsid w:val="000A7973"/>
    <w:rsid w:val="000B02F0"/>
    <w:rsid w:val="000B0621"/>
    <w:rsid w:val="000B1740"/>
    <w:rsid w:val="000B18C8"/>
    <w:rsid w:val="000B26A5"/>
    <w:rsid w:val="000B47B4"/>
    <w:rsid w:val="000B4950"/>
    <w:rsid w:val="000B5472"/>
    <w:rsid w:val="000B7539"/>
    <w:rsid w:val="000C1CAD"/>
    <w:rsid w:val="000C4215"/>
    <w:rsid w:val="000C4AF5"/>
    <w:rsid w:val="000C7AAA"/>
    <w:rsid w:val="000D291B"/>
    <w:rsid w:val="000D2A0B"/>
    <w:rsid w:val="000D2FC6"/>
    <w:rsid w:val="000D4822"/>
    <w:rsid w:val="000D4FBA"/>
    <w:rsid w:val="000D5247"/>
    <w:rsid w:val="000D550D"/>
    <w:rsid w:val="000D7A0D"/>
    <w:rsid w:val="000E4C7D"/>
    <w:rsid w:val="000E4FFC"/>
    <w:rsid w:val="000E5D7E"/>
    <w:rsid w:val="000F4980"/>
    <w:rsid w:val="000F55D9"/>
    <w:rsid w:val="0010184D"/>
    <w:rsid w:val="00101B1E"/>
    <w:rsid w:val="00103B95"/>
    <w:rsid w:val="00110363"/>
    <w:rsid w:val="001118BA"/>
    <w:rsid w:val="00115454"/>
    <w:rsid w:val="00115908"/>
    <w:rsid w:val="001248BB"/>
    <w:rsid w:val="00127C5C"/>
    <w:rsid w:val="00133C40"/>
    <w:rsid w:val="00134B08"/>
    <w:rsid w:val="00136FA3"/>
    <w:rsid w:val="00137F31"/>
    <w:rsid w:val="001408DA"/>
    <w:rsid w:val="00141843"/>
    <w:rsid w:val="00143D98"/>
    <w:rsid w:val="001451BE"/>
    <w:rsid w:val="00147840"/>
    <w:rsid w:val="00151A00"/>
    <w:rsid w:val="0015208B"/>
    <w:rsid w:val="00154F4D"/>
    <w:rsid w:val="00156FE8"/>
    <w:rsid w:val="0016151B"/>
    <w:rsid w:val="00162B8F"/>
    <w:rsid w:val="00163697"/>
    <w:rsid w:val="00163DCE"/>
    <w:rsid w:val="00166F13"/>
    <w:rsid w:val="001727D7"/>
    <w:rsid w:val="001730D8"/>
    <w:rsid w:val="001748E9"/>
    <w:rsid w:val="00175800"/>
    <w:rsid w:val="00180382"/>
    <w:rsid w:val="00181EB5"/>
    <w:rsid w:val="0018277E"/>
    <w:rsid w:val="001858BA"/>
    <w:rsid w:val="001867CB"/>
    <w:rsid w:val="0019472F"/>
    <w:rsid w:val="00195082"/>
    <w:rsid w:val="001979FB"/>
    <w:rsid w:val="001A4CDA"/>
    <w:rsid w:val="001A6C49"/>
    <w:rsid w:val="001B1E96"/>
    <w:rsid w:val="001B4B97"/>
    <w:rsid w:val="001B5173"/>
    <w:rsid w:val="001B781D"/>
    <w:rsid w:val="001C26D5"/>
    <w:rsid w:val="001C26E6"/>
    <w:rsid w:val="001C6C56"/>
    <w:rsid w:val="001C74D7"/>
    <w:rsid w:val="001D3F0F"/>
    <w:rsid w:val="001D424F"/>
    <w:rsid w:val="001D5EE5"/>
    <w:rsid w:val="001E0014"/>
    <w:rsid w:val="001E069F"/>
    <w:rsid w:val="001E0D41"/>
    <w:rsid w:val="001E1824"/>
    <w:rsid w:val="001E4BFE"/>
    <w:rsid w:val="001E5300"/>
    <w:rsid w:val="001E598C"/>
    <w:rsid w:val="001F29F6"/>
    <w:rsid w:val="001F58CE"/>
    <w:rsid w:val="001F613D"/>
    <w:rsid w:val="002040D1"/>
    <w:rsid w:val="002042A6"/>
    <w:rsid w:val="00206C46"/>
    <w:rsid w:val="002106D5"/>
    <w:rsid w:val="002108BD"/>
    <w:rsid w:val="00211123"/>
    <w:rsid w:val="0021204E"/>
    <w:rsid w:val="00214D8A"/>
    <w:rsid w:val="0021591D"/>
    <w:rsid w:val="0022050F"/>
    <w:rsid w:val="0022063F"/>
    <w:rsid w:val="002209C3"/>
    <w:rsid w:val="00221C9C"/>
    <w:rsid w:val="0022389E"/>
    <w:rsid w:val="0022458F"/>
    <w:rsid w:val="002272D5"/>
    <w:rsid w:val="00227A91"/>
    <w:rsid w:val="00227E24"/>
    <w:rsid w:val="00230308"/>
    <w:rsid w:val="0023031C"/>
    <w:rsid w:val="00232EA8"/>
    <w:rsid w:val="00234166"/>
    <w:rsid w:val="00234FC0"/>
    <w:rsid w:val="00235893"/>
    <w:rsid w:val="002362DE"/>
    <w:rsid w:val="00246301"/>
    <w:rsid w:val="00251749"/>
    <w:rsid w:val="00251F1D"/>
    <w:rsid w:val="00253277"/>
    <w:rsid w:val="00253808"/>
    <w:rsid w:val="00254C13"/>
    <w:rsid w:val="00256E1F"/>
    <w:rsid w:val="00261F4C"/>
    <w:rsid w:val="002645F1"/>
    <w:rsid w:val="00266A1E"/>
    <w:rsid w:val="0027195A"/>
    <w:rsid w:val="00272B63"/>
    <w:rsid w:val="00273A41"/>
    <w:rsid w:val="00276BD8"/>
    <w:rsid w:val="002776F2"/>
    <w:rsid w:val="00285C2B"/>
    <w:rsid w:val="00285E47"/>
    <w:rsid w:val="00296583"/>
    <w:rsid w:val="002A088C"/>
    <w:rsid w:val="002A0DE1"/>
    <w:rsid w:val="002A3B6F"/>
    <w:rsid w:val="002A7856"/>
    <w:rsid w:val="002B30D4"/>
    <w:rsid w:val="002B40E3"/>
    <w:rsid w:val="002B59D4"/>
    <w:rsid w:val="002B5AAE"/>
    <w:rsid w:val="002B6AD0"/>
    <w:rsid w:val="002B73F9"/>
    <w:rsid w:val="002B7925"/>
    <w:rsid w:val="002C52C1"/>
    <w:rsid w:val="002C53E7"/>
    <w:rsid w:val="002D0C19"/>
    <w:rsid w:val="002E17ED"/>
    <w:rsid w:val="002E2F38"/>
    <w:rsid w:val="002E2FE5"/>
    <w:rsid w:val="002E4006"/>
    <w:rsid w:val="002E54D0"/>
    <w:rsid w:val="002F299D"/>
    <w:rsid w:val="002F2DD8"/>
    <w:rsid w:val="002F70A4"/>
    <w:rsid w:val="00300F13"/>
    <w:rsid w:val="00302965"/>
    <w:rsid w:val="00303401"/>
    <w:rsid w:val="00304677"/>
    <w:rsid w:val="0030549F"/>
    <w:rsid w:val="0030552B"/>
    <w:rsid w:val="00305691"/>
    <w:rsid w:val="003109E1"/>
    <w:rsid w:val="00313139"/>
    <w:rsid w:val="00314192"/>
    <w:rsid w:val="0031492D"/>
    <w:rsid w:val="00316308"/>
    <w:rsid w:val="00317564"/>
    <w:rsid w:val="00320434"/>
    <w:rsid w:val="00320A4D"/>
    <w:rsid w:val="00321A01"/>
    <w:rsid w:val="00323BDF"/>
    <w:rsid w:val="00323D53"/>
    <w:rsid w:val="00327E6B"/>
    <w:rsid w:val="0033361C"/>
    <w:rsid w:val="00344CFC"/>
    <w:rsid w:val="00345EAE"/>
    <w:rsid w:val="00346459"/>
    <w:rsid w:val="00347A34"/>
    <w:rsid w:val="00350A38"/>
    <w:rsid w:val="003528D8"/>
    <w:rsid w:val="00353656"/>
    <w:rsid w:val="00353981"/>
    <w:rsid w:val="00355CCE"/>
    <w:rsid w:val="00357E4D"/>
    <w:rsid w:val="0036311C"/>
    <w:rsid w:val="003649EB"/>
    <w:rsid w:val="00364B1F"/>
    <w:rsid w:val="00366C75"/>
    <w:rsid w:val="00377408"/>
    <w:rsid w:val="00377936"/>
    <w:rsid w:val="0038421C"/>
    <w:rsid w:val="00385822"/>
    <w:rsid w:val="003871B3"/>
    <w:rsid w:val="003910BA"/>
    <w:rsid w:val="00392E16"/>
    <w:rsid w:val="003950A2"/>
    <w:rsid w:val="00396BB6"/>
    <w:rsid w:val="003974F3"/>
    <w:rsid w:val="003A0284"/>
    <w:rsid w:val="003A096D"/>
    <w:rsid w:val="003A099B"/>
    <w:rsid w:val="003A1600"/>
    <w:rsid w:val="003A4F7D"/>
    <w:rsid w:val="003A72D1"/>
    <w:rsid w:val="003B289E"/>
    <w:rsid w:val="003B3057"/>
    <w:rsid w:val="003B3956"/>
    <w:rsid w:val="003C024D"/>
    <w:rsid w:val="003C110F"/>
    <w:rsid w:val="003C530B"/>
    <w:rsid w:val="003C69E0"/>
    <w:rsid w:val="003C6BEF"/>
    <w:rsid w:val="003D0097"/>
    <w:rsid w:val="003D0C41"/>
    <w:rsid w:val="003D2E2F"/>
    <w:rsid w:val="003D467E"/>
    <w:rsid w:val="003D6B90"/>
    <w:rsid w:val="003D759C"/>
    <w:rsid w:val="003E178F"/>
    <w:rsid w:val="003E65E8"/>
    <w:rsid w:val="003F03EB"/>
    <w:rsid w:val="003F1090"/>
    <w:rsid w:val="003F17DC"/>
    <w:rsid w:val="003F29FD"/>
    <w:rsid w:val="003F4789"/>
    <w:rsid w:val="003F5525"/>
    <w:rsid w:val="00403101"/>
    <w:rsid w:val="00405FC1"/>
    <w:rsid w:val="00406264"/>
    <w:rsid w:val="004111BD"/>
    <w:rsid w:val="0041135E"/>
    <w:rsid w:val="0041648D"/>
    <w:rsid w:val="00417E9D"/>
    <w:rsid w:val="004210BF"/>
    <w:rsid w:val="00422CAD"/>
    <w:rsid w:val="004232DC"/>
    <w:rsid w:val="00423EB5"/>
    <w:rsid w:val="0043032A"/>
    <w:rsid w:val="00432BD1"/>
    <w:rsid w:val="00436016"/>
    <w:rsid w:val="004370B3"/>
    <w:rsid w:val="004405AD"/>
    <w:rsid w:val="00441EE3"/>
    <w:rsid w:val="00443326"/>
    <w:rsid w:val="00443AB0"/>
    <w:rsid w:val="00446927"/>
    <w:rsid w:val="0044729E"/>
    <w:rsid w:val="0044758F"/>
    <w:rsid w:val="00453866"/>
    <w:rsid w:val="004546E5"/>
    <w:rsid w:val="004546F7"/>
    <w:rsid w:val="00454C41"/>
    <w:rsid w:val="00455629"/>
    <w:rsid w:val="00457F4C"/>
    <w:rsid w:val="004603FE"/>
    <w:rsid w:val="004617DA"/>
    <w:rsid w:val="004643FE"/>
    <w:rsid w:val="00465B32"/>
    <w:rsid w:val="00466620"/>
    <w:rsid w:val="00467283"/>
    <w:rsid w:val="00471368"/>
    <w:rsid w:val="004714C5"/>
    <w:rsid w:val="00472162"/>
    <w:rsid w:val="004729C1"/>
    <w:rsid w:val="0047435C"/>
    <w:rsid w:val="004751DA"/>
    <w:rsid w:val="00476497"/>
    <w:rsid w:val="0048472E"/>
    <w:rsid w:val="00486726"/>
    <w:rsid w:val="00486E22"/>
    <w:rsid w:val="00490110"/>
    <w:rsid w:val="0049023C"/>
    <w:rsid w:val="00491711"/>
    <w:rsid w:val="00491E0E"/>
    <w:rsid w:val="00493116"/>
    <w:rsid w:val="004940A4"/>
    <w:rsid w:val="00496F0E"/>
    <w:rsid w:val="00497BA7"/>
    <w:rsid w:val="004A1F63"/>
    <w:rsid w:val="004A2145"/>
    <w:rsid w:val="004A2813"/>
    <w:rsid w:val="004A3A3E"/>
    <w:rsid w:val="004A42B0"/>
    <w:rsid w:val="004A4A02"/>
    <w:rsid w:val="004A7B8C"/>
    <w:rsid w:val="004B1175"/>
    <w:rsid w:val="004B1AF7"/>
    <w:rsid w:val="004B5387"/>
    <w:rsid w:val="004C15CB"/>
    <w:rsid w:val="004C307A"/>
    <w:rsid w:val="004C4B56"/>
    <w:rsid w:val="004C4E90"/>
    <w:rsid w:val="004C79E5"/>
    <w:rsid w:val="004D2A33"/>
    <w:rsid w:val="004D646B"/>
    <w:rsid w:val="004D75F1"/>
    <w:rsid w:val="004E6A1F"/>
    <w:rsid w:val="004E751F"/>
    <w:rsid w:val="004F12A3"/>
    <w:rsid w:val="004F1E94"/>
    <w:rsid w:val="004F485D"/>
    <w:rsid w:val="004F5EA8"/>
    <w:rsid w:val="004F7243"/>
    <w:rsid w:val="00507979"/>
    <w:rsid w:val="0051048F"/>
    <w:rsid w:val="005118C3"/>
    <w:rsid w:val="00516C00"/>
    <w:rsid w:val="00517792"/>
    <w:rsid w:val="005214AD"/>
    <w:rsid w:val="005263E9"/>
    <w:rsid w:val="00534F98"/>
    <w:rsid w:val="005374C0"/>
    <w:rsid w:val="005376AC"/>
    <w:rsid w:val="00537BEB"/>
    <w:rsid w:val="005423BF"/>
    <w:rsid w:val="00544C7C"/>
    <w:rsid w:val="00551056"/>
    <w:rsid w:val="0055200E"/>
    <w:rsid w:val="00552A59"/>
    <w:rsid w:val="00552F61"/>
    <w:rsid w:val="00556763"/>
    <w:rsid w:val="00557D48"/>
    <w:rsid w:val="005601C6"/>
    <w:rsid w:val="0056208E"/>
    <w:rsid w:val="005646A5"/>
    <w:rsid w:val="00571E20"/>
    <w:rsid w:val="0057299C"/>
    <w:rsid w:val="00573BD0"/>
    <w:rsid w:val="00574E5B"/>
    <w:rsid w:val="00581468"/>
    <w:rsid w:val="00581D23"/>
    <w:rsid w:val="005843FC"/>
    <w:rsid w:val="00586BC1"/>
    <w:rsid w:val="00587114"/>
    <w:rsid w:val="00590392"/>
    <w:rsid w:val="005903FB"/>
    <w:rsid w:val="00595ADD"/>
    <w:rsid w:val="0059603D"/>
    <w:rsid w:val="00597358"/>
    <w:rsid w:val="005A0FA8"/>
    <w:rsid w:val="005A46F0"/>
    <w:rsid w:val="005A57F2"/>
    <w:rsid w:val="005A583F"/>
    <w:rsid w:val="005B2CD7"/>
    <w:rsid w:val="005B4A58"/>
    <w:rsid w:val="005B6659"/>
    <w:rsid w:val="005C13A4"/>
    <w:rsid w:val="005D0750"/>
    <w:rsid w:val="005D1B6F"/>
    <w:rsid w:val="005D308F"/>
    <w:rsid w:val="005D364F"/>
    <w:rsid w:val="005D36AA"/>
    <w:rsid w:val="005D393C"/>
    <w:rsid w:val="005D56C6"/>
    <w:rsid w:val="005E5925"/>
    <w:rsid w:val="005E5C3E"/>
    <w:rsid w:val="005F1F8E"/>
    <w:rsid w:val="005F35B0"/>
    <w:rsid w:val="005F3D7F"/>
    <w:rsid w:val="005F57EF"/>
    <w:rsid w:val="00601186"/>
    <w:rsid w:val="0060390A"/>
    <w:rsid w:val="00611016"/>
    <w:rsid w:val="00613EF4"/>
    <w:rsid w:val="00615271"/>
    <w:rsid w:val="0062044F"/>
    <w:rsid w:val="006205B9"/>
    <w:rsid w:val="006209D2"/>
    <w:rsid w:val="00621F73"/>
    <w:rsid w:val="00625903"/>
    <w:rsid w:val="00627EDF"/>
    <w:rsid w:val="006317E7"/>
    <w:rsid w:val="00631FC8"/>
    <w:rsid w:val="0063561D"/>
    <w:rsid w:val="00636F48"/>
    <w:rsid w:val="00640334"/>
    <w:rsid w:val="006450A2"/>
    <w:rsid w:val="006461E2"/>
    <w:rsid w:val="00653E7C"/>
    <w:rsid w:val="00662AEB"/>
    <w:rsid w:val="006637E3"/>
    <w:rsid w:val="00664691"/>
    <w:rsid w:val="006657F0"/>
    <w:rsid w:val="00666AE0"/>
    <w:rsid w:val="00666B1A"/>
    <w:rsid w:val="006704B7"/>
    <w:rsid w:val="006715D1"/>
    <w:rsid w:val="00671C26"/>
    <w:rsid w:val="00675C1F"/>
    <w:rsid w:val="00676A9F"/>
    <w:rsid w:val="00677F0B"/>
    <w:rsid w:val="0068127F"/>
    <w:rsid w:val="00681778"/>
    <w:rsid w:val="00681994"/>
    <w:rsid w:val="00681AFC"/>
    <w:rsid w:val="006828A4"/>
    <w:rsid w:val="00682CEF"/>
    <w:rsid w:val="00683426"/>
    <w:rsid w:val="00685203"/>
    <w:rsid w:val="006867CB"/>
    <w:rsid w:val="00686D1F"/>
    <w:rsid w:val="0069063D"/>
    <w:rsid w:val="0069216F"/>
    <w:rsid w:val="00694030"/>
    <w:rsid w:val="00694DB1"/>
    <w:rsid w:val="006961CC"/>
    <w:rsid w:val="006A1859"/>
    <w:rsid w:val="006A304E"/>
    <w:rsid w:val="006A6BAB"/>
    <w:rsid w:val="006B0E44"/>
    <w:rsid w:val="006B1458"/>
    <w:rsid w:val="006B29FE"/>
    <w:rsid w:val="006B2EB3"/>
    <w:rsid w:val="006C6E31"/>
    <w:rsid w:val="006D0293"/>
    <w:rsid w:val="006D2CB1"/>
    <w:rsid w:val="006D3619"/>
    <w:rsid w:val="006D6150"/>
    <w:rsid w:val="006E3B3F"/>
    <w:rsid w:val="006E3D9B"/>
    <w:rsid w:val="006E416F"/>
    <w:rsid w:val="006E43EF"/>
    <w:rsid w:val="006E4E85"/>
    <w:rsid w:val="006F0C4B"/>
    <w:rsid w:val="006F12EA"/>
    <w:rsid w:val="006F1F92"/>
    <w:rsid w:val="006F3242"/>
    <w:rsid w:val="006F33E1"/>
    <w:rsid w:val="006F3CD3"/>
    <w:rsid w:val="006F4D69"/>
    <w:rsid w:val="006F79A7"/>
    <w:rsid w:val="006F7BD4"/>
    <w:rsid w:val="00700042"/>
    <w:rsid w:val="00700264"/>
    <w:rsid w:val="0070626B"/>
    <w:rsid w:val="0071065A"/>
    <w:rsid w:val="00711374"/>
    <w:rsid w:val="007118D7"/>
    <w:rsid w:val="00711C87"/>
    <w:rsid w:val="00712EB1"/>
    <w:rsid w:val="007143E4"/>
    <w:rsid w:val="00715349"/>
    <w:rsid w:val="00716FD8"/>
    <w:rsid w:val="00722503"/>
    <w:rsid w:val="00730082"/>
    <w:rsid w:val="00731194"/>
    <w:rsid w:val="00731B97"/>
    <w:rsid w:val="0073375D"/>
    <w:rsid w:val="00734214"/>
    <w:rsid w:val="00734EFE"/>
    <w:rsid w:val="00740F1E"/>
    <w:rsid w:val="00741950"/>
    <w:rsid w:val="00746C7A"/>
    <w:rsid w:val="00751407"/>
    <w:rsid w:val="007519A9"/>
    <w:rsid w:val="00754966"/>
    <w:rsid w:val="00755D66"/>
    <w:rsid w:val="00756B9C"/>
    <w:rsid w:val="0076003E"/>
    <w:rsid w:val="00760841"/>
    <w:rsid w:val="00760EEC"/>
    <w:rsid w:val="00761855"/>
    <w:rsid w:val="00762E47"/>
    <w:rsid w:val="00764CAF"/>
    <w:rsid w:val="00765285"/>
    <w:rsid w:val="007657E9"/>
    <w:rsid w:val="00765889"/>
    <w:rsid w:val="007673CF"/>
    <w:rsid w:val="007675DB"/>
    <w:rsid w:val="00770495"/>
    <w:rsid w:val="007742DB"/>
    <w:rsid w:val="007749D1"/>
    <w:rsid w:val="0077637B"/>
    <w:rsid w:val="007773DD"/>
    <w:rsid w:val="00777F01"/>
    <w:rsid w:val="00780D95"/>
    <w:rsid w:val="00781CD3"/>
    <w:rsid w:val="00783BCA"/>
    <w:rsid w:val="0078464D"/>
    <w:rsid w:val="0078625A"/>
    <w:rsid w:val="0079322C"/>
    <w:rsid w:val="0079401D"/>
    <w:rsid w:val="0079703D"/>
    <w:rsid w:val="00797F64"/>
    <w:rsid w:val="007A08CA"/>
    <w:rsid w:val="007A5214"/>
    <w:rsid w:val="007A52EB"/>
    <w:rsid w:val="007A7BE4"/>
    <w:rsid w:val="007B0BDE"/>
    <w:rsid w:val="007C00E9"/>
    <w:rsid w:val="007C2905"/>
    <w:rsid w:val="007C6217"/>
    <w:rsid w:val="007D26C0"/>
    <w:rsid w:val="007D4510"/>
    <w:rsid w:val="007D5FB4"/>
    <w:rsid w:val="007D7149"/>
    <w:rsid w:val="007D7213"/>
    <w:rsid w:val="007E093B"/>
    <w:rsid w:val="007E2C33"/>
    <w:rsid w:val="007E30D1"/>
    <w:rsid w:val="007E393A"/>
    <w:rsid w:val="007E7881"/>
    <w:rsid w:val="007E7FC8"/>
    <w:rsid w:val="007F0F50"/>
    <w:rsid w:val="007F578E"/>
    <w:rsid w:val="00801D3C"/>
    <w:rsid w:val="00804393"/>
    <w:rsid w:val="00810559"/>
    <w:rsid w:val="00810FBF"/>
    <w:rsid w:val="0081143E"/>
    <w:rsid w:val="00811624"/>
    <w:rsid w:val="00811DAA"/>
    <w:rsid w:val="00817052"/>
    <w:rsid w:val="008205CA"/>
    <w:rsid w:val="00820F44"/>
    <w:rsid w:val="0083119E"/>
    <w:rsid w:val="008323E6"/>
    <w:rsid w:val="00833914"/>
    <w:rsid w:val="00835B1C"/>
    <w:rsid w:val="00835D4B"/>
    <w:rsid w:val="008361F6"/>
    <w:rsid w:val="008365A0"/>
    <w:rsid w:val="00837542"/>
    <w:rsid w:val="00845D3D"/>
    <w:rsid w:val="00852680"/>
    <w:rsid w:val="00854BCC"/>
    <w:rsid w:val="00856086"/>
    <w:rsid w:val="008567FB"/>
    <w:rsid w:val="00863D67"/>
    <w:rsid w:val="0086410F"/>
    <w:rsid w:val="00866490"/>
    <w:rsid w:val="00867987"/>
    <w:rsid w:val="00881B23"/>
    <w:rsid w:val="00882A4B"/>
    <w:rsid w:val="00885F23"/>
    <w:rsid w:val="0088637A"/>
    <w:rsid w:val="008864C8"/>
    <w:rsid w:val="0088708B"/>
    <w:rsid w:val="00887833"/>
    <w:rsid w:val="00891967"/>
    <w:rsid w:val="0089255B"/>
    <w:rsid w:val="00893189"/>
    <w:rsid w:val="0089398B"/>
    <w:rsid w:val="00895EBC"/>
    <w:rsid w:val="00896E41"/>
    <w:rsid w:val="00897D14"/>
    <w:rsid w:val="00897E58"/>
    <w:rsid w:val="008A29E4"/>
    <w:rsid w:val="008A434B"/>
    <w:rsid w:val="008A4CD3"/>
    <w:rsid w:val="008A6381"/>
    <w:rsid w:val="008A638E"/>
    <w:rsid w:val="008A6DC7"/>
    <w:rsid w:val="008B086B"/>
    <w:rsid w:val="008B6D5A"/>
    <w:rsid w:val="008B7417"/>
    <w:rsid w:val="008C1AB4"/>
    <w:rsid w:val="008C43CE"/>
    <w:rsid w:val="008C5FD6"/>
    <w:rsid w:val="008C69FD"/>
    <w:rsid w:val="008D135F"/>
    <w:rsid w:val="008D3D1B"/>
    <w:rsid w:val="008D4D56"/>
    <w:rsid w:val="008E06F5"/>
    <w:rsid w:val="008E25EC"/>
    <w:rsid w:val="008E31AE"/>
    <w:rsid w:val="008E4496"/>
    <w:rsid w:val="008E483C"/>
    <w:rsid w:val="008E570F"/>
    <w:rsid w:val="008E6721"/>
    <w:rsid w:val="008E680A"/>
    <w:rsid w:val="008F2940"/>
    <w:rsid w:val="008F4248"/>
    <w:rsid w:val="008F56C8"/>
    <w:rsid w:val="008F784F"/>
    <w:rsid w:val="008F7ED9"/>
    <w:rsid w:val="009005B7"/>
    <w:rsid w:val="00903307"/>
    <w:rsid w:val="009066F4"/>
    <w:rsid w:val="009111B9"/>
    <w:rsid w:val="00912891"/>
    <w:rsid w:val="00913425"/>
    <w:rsid w:val="00916A0F"/>
    <w:rsid w:val="009223E2"/>
    <w:rsid w:val="009243BC"/>
    <w:rsid w:val="00926653"/>
    <w:rsid w:val="00926C02"/>
    <w:rsid w:val="009373A7"/>
    <w:rsid w:val="009423BC"/>
    <w:rsid w:val="0094250D"/>
    <w:rsid w:val="009428AC"/>
    <w:rsid w:val="009512DC"/>
    <w:rsid w:val="009521D9"/>
    <w:rsid w:val="00952845"/>
    <w:rsid w:val="009568F3"/>
    <w:rsid w:val="00960207"/>
    <w:rsid w:val="00960AFF"/>
    <w:rsid w:val="00960B7D"/>
    <w:rsid w:val="00963756"/>
    <w:rsid w:val="00964613"/>
    <w:rsid w:val="00964683"/>
    <w:rsid w:val="00964A1E"/>
    <w:rsid w:val="00964F81"/>
    <w:rsid w:val="0096615B"/>
    <w:rsid w:val="009713CD"/>
    <w:rsid w:val="00974B52"/>
    <w:rsid w:val="00974DD6"/>
    <w:rsid w:val="009765CB"/>
    <w:rsid w:val="00980B7F"/>
    <w:rsid w:val="00981936"/>
    <w:rsid w:val="00982404"/>
    <w:rsid w:val="00983240"/>
    <w:rsid w:val="00984019"/>
    <w:rsid w:val="00985019"/>
    <w:rsid w:val="00987074"/>
    <w:rsid w:val="00987B18"/>
    <w:rsid w:val="0099126A"/>
    <w:rsid w:val="00992137"/>
    <w:rsid w:val="00992392"/>
    <w:rsid w:val="00996E3C"/>
    <w:rsid w:val="00996F8D"/>
    <w:rsid w:val="009A23C4"/>
    <w:rsid w:val="009A2A2A"/>
    <w:rsid w:val="009A7D5A"/>
    <w:rsid w:val="009B1194"/>
    <w:rsid w:val="009B160B"/>
    <w:rsid w:val="009B38D0"/>
    <w:rsid w:val="009B4035"/>
    <w:rsid w:val="009B639D"/>
    <w:rsid w:val="009B756B"/>
    <w:rsid w:val="009B7CB8"/>
    <w:rsid w:val="009C079A"/>
    <w:rsid w:val="009C0B17"/>
    <w:rsid w:val="009C33D0"/>
    <w:rsid w:val="009C6497"/>
    <w:rsid w:val="009C66B2"/>
    <w:rsid w:val="009D37E6"/>
    <w:rsid w:val="009D4356"/>
    <w:rsid w:val="009E2625"/>
    <w:rsid w:val="009E6154"/>
    <w:rsid w:val="009F0049"/>
    <w:rsid w:val="00A0597C"/>
    <w:rsid w:val="00A12F2C"/>
    <w:rsid w:val="00A143DE"/>
    <w:rsid w:val="00A161FE"/>
    <w:rsid w:val="00A16C86"/>
    <w:rsid w:val="00A22882"/>
    <w:rsid w:val="00A30490"/>
    <w:rsid w:val="00A31B7A"/>
    <w:rsid w:val="00A325C4"/>
    <w:rsid w:val="00A3604A"/>
    <w:rsid w:val="00A36739"/>
    <w:rsid w:val="00A40BF0"/>
    <w:rsid w:val="00A4641E"/>
    <w:rsid w:val="00A46C5E"/>
    <w:rsid w:val="00A51387"/>
    <w:rsid w:val="00A53381"/>
    <w:rsid w:val="00A53CCC"/>
    <w:rsid w:val="00A56915"/>
    <w:rsid w:val="00A60F31"/>
    <w:rsid w:val="00A6391C"/>
    <w:rsid w:val="00A64391"/>
    <w:rsid w:val="00A65D3F"/>
    <w:rsid w:val="00A65DFB"/>
    <w:rsid w:val="00A7045B"/>
    <w:rsid w:val="00A70506"/>
    <w:rsid w:val="00A71870"/>
    <w:rsid w:val="00A7304A"/>
    <w:rsid w:val="00A73C09"/>
    <w:rsid w:val="00A77110"/>
    <w:rsid w:val="00A81882"/>
    <w:rsid w:val="00A82830"/>
    <w:rsid w:val="00A855F5"/>
    <w:rsid w:val="00A8753F"/>
    <w:rsid w:val="00AA6CA6"/>
    <w:rsid w:val="00AB1796"/>
    <w:rsid w:val="00AB59B4"/>
    <w:rsid w:val="00AB6A03"/>
    <w:rsid w:val="00AB7CF0"/>
    <w:rsid w:val="00AC2835"/>
    <w:rsid w:val="00AC5956"/>
    <w:rsid w:val="00AC72A3"/>
    <w:rsid w:val="00AC7BAB"/>
    <w:rsid w:val="00AD066F"/>
    <w:rsid w:val="00AD38E2"/>
    <w:rsid w:val="00AD5262"/>
    <w:rsid w:val="00AD6CDE"/>
    <w:rsid w:val="00AE1304"/>
    <w:rsid w:val="00AE4C2A"/>
    <w:rsid w:val="00AE5552"/>
    <w:rsid w:val="00AE6341"/>
    <w:rsid w:val="00AE6B3E"/>
    <w:rsid w:val="00AF0582"/>
    <w:rsid w:val="00B00B8C"/>
    <w:rsid w:val="00B033F7"/>
    <w:rsid w:val="00B03D08"/>
    <w:rsid w:val="00B03E1F"/>
    <w:rsid w:val="00B044FF"/>
    <w:rsid w:val="00B0496D"/>
    <w:rsid w:val="00B05E70"/>
    <w:rsid w:val="00B06762"/>
    <w:rsid w:val="00B0796A"/>
    <w:rsid w:val="00B07D4A"/>
    <w:rsid w:val="00B07DC2"/>
    <w:rsid w:val="00B13BDA"/>
    <w:rsid w:val="00B20798"/>
    <w:rsid w:val="00B2514B"/>
    <w:rsid w:val="00B25278"/>
    <w:rsid w:val="00B25BE5"/>
    <w:rsid w:val="00B263A8"/>
    <w:rsid w:val="00B26C58"/>
    <w:rsid w:val="00B37301"/>
    <w:rsid w:val="00B4019E"/>
    <w:rsid w:val="00B40F6F"/>
    <w:rsid w:val="00B4209C"/>
    <w:rsid w:val="00B431F0"/>
    <w:rsid w:val="00B43EBC"/>
    <w:rsid w:val="00B44D55"/>
    <w:rsid w:val="00B5509C"/>
    <w:rsid w:val="00B5576E"/>
    <w:rsid w:val="00B55C57"/>
    <w:rsid w:val="00B60E46"/>
    <w:rsid w:val="00B612B3"/>
    <w:rsid w:val="00B63803"/>
    <w:rsid w:val="00B7098F"/>
    <w:rsid w:val="00B721DE"/>
    <w:rsid w:val="00B74CD7"/>
    <w:rsid w:val="00B754DD"/>
    <w:rsid w:val="00B80233"/>
    <w:rsid w:val="00B866D1"/>
    <w:rsid w:val="00B90796"/>
    <w:rsid w:val="00B919CE"/>
    <w:rsid w:val="00B921A7"/>
    <w:rsid w:val="00B921E2"/>
    <w:rsid w:val="00B92251"/>
    <w:rsid w:val="00B92CAA"/>
    <w:rsid w:val="00B92E81"/>
    <w:rsid w:val="00B93681"/>
    <w:rsid w:val="00B960E4"/>
    <w:rsid w:val="00B96DC5"/>
    <w:rsid w:val="00B97BCC"/>
    <w:rsid w:val="00BA020E"/>
    <w:rsid w:val="00BA0645"/>
    <w:rsid w:val="00BA1429"/>
    <w:rsid w:val="00BA2858"/>
    <w:rsid w:val="00BA46ED"/>
    <w:rsid w:val="00BA50FF"/>
    <w:rsid w:val="00BA7657"/>
    <w:rsid w:val="00BB067D"/>
    <w:rsid w:val="00BB1DFD"/>
    <w:rsid w:val="00BB2550"/>
    <w:rsid w:val="00BB3D18"/>
    <w:rsid w:val="00BB6969"/>
    <w:rsid w:val="00BB6CA6"/>
    <w:rsid w:val="00BB7AFF"/>
    <w:rsid w:val="00BC1414"/>
    <w:rsid w:val="00BC3A17"/>
    <w:rsid w:val="00BC6334"/>
    <w:rsid w:val="00BD1073"/>
    <w:rsid w:val="00BD2FFC"/>
    <w:rsid w:val="00BD595F"/>
    <w:rsid w:val="00BE068C"/>
    <w:rsid w:val="00BE1E48"/>
    <w:rsid w:val="00BE4F26"/>
    <w:rsid w:val="00BE64F2"/>
    <w:rsid w:val="00BE6C17"/>
    <w:rsid w:val="00BF440C"/>
    <w:rsid w:val="00BF7A93"/>
    <w:rsid w:val="00C023EC"/>
    <w:rsid w:val="00C04549"/>
    <w:rsid w:val="00C06DB3"/>
    <w:rsid w:val="00C072C9"/>
    <w:rsid w:val="00C1211A"/>
    <w:rsid w:val="00C1344E"/>
    <w:rsid w:val="00C143CA"/>
    <w:rsid w:val="00C161F4"/>
    <w:rsid w:val="00C167FE"/>
    <w:rsid w:val="00C25FB1"/>
    <w:rsid w:val="00C27DFF"/>
    <w:rsid w:val="00C35B4A"/>
    <w:rsid w:val="00C368CF"/>
    <w:rsid w:val="00C36BF2"/>
    <w:rsid w:val="00C40087"/>
    <w:rsid w:val="00C40935"/>
    <w:rsid w:val="00C418D9"/>
    <w:rsid w:val="00C41D1C"/>
    <w:rsid w:val="00C42312"/>
    <w:rsid w:val="00C42387"/>
    <w:rsid w:val="00C43A58"/>
    <w:rsid w:val="00C50679"/>
    <w:rsid w:val="00C53D62"/>
    <w:rsid w:val="00C5596B"/>
    <w:rsid w:val="00C55C24"/>
    <w:rsid w:val="00C5774A"/>
    <w:rsid w:val="00C6033B"/>
    <w:rsid w:val="00C610DB"/>
    <w:rsid w:val="00C64AB8"/>
    <w:rsid w:val="00C6763A"/>
    <w:rsid w:val="00C725D9"/>
    <w:rsid w:val="00C73B59"/>
    <w:rsid w:val="00C7448A"/>
    <w:rsid w:val="00C74F42"/>
    <w:rsid w:val="00C75B61"/>
    <w:rsid w:val="00C76E41"/>
    <w:rsid w:val="00C77569"/>
    <w:rsid w:val="00C77E32"/>
    <w:rsid w:val="00C87400"/>
    <w:rsid w:val="00C93620"/>
    <w:rsid w:val="00CA2F62"/>
    <w:rsid w:val="00CA4F26"/>
    <w:rsid w:val="00CA69ED"/>
    <w:rsid w:val="00CA78C6"/>
    <w:rsid w:val="00CB2AE4"/>
    <w:rsid w:val="00CB2BF5"/>
    <w:rsid w:val="00CB4A9A"/>
    <w:rsid w:val="00CB4E8A"/>
    <w:rsid w:val="00CB530E"/>
    <w:rsid w:val="00CB68F2"/>
    <w:rsid w:val="00CC264D"/>
    <w:rsid w:val="00CC465F"/>
    <w:rsid w:val="00CC6401"/>
    <w:rsid w:val="00CD4E51"/>
    <w:rsid w:val="00CD5119"/>
    <w:rsid w:val="00CD5F45"/>
    <w:rsid w:val="00CE1B13"/>
    <w:rsid w:val="00CE2DB2"/>
    <w:rsid w:val="00CE32B5"/>
    <w:rsid w:val="00CF26D7"/>
    <w:rsid w:val="00CF3FFB"/>
    <w:rsid w:val="00D02468"/>
    <w:rsid w:val="00D030EE"/>
    <w:rsid w:val="00D03EC8"/>
    <w:rsid w:val="00D05E7C"/>
    <w:rsid w:val="00D13D66"/>
    <w:rsid w:val="00D141D6"/>
    <w:rsid w:val="00D21CCB"/>
    <w:rsid w:val="00D21D22"/>
    <w:rsid w:val="00D21F58"/>
    <w:rsid w:val="00D22A0C"/>
    <w:rsid w:val="00D23330"/>
    <w:rsid w:val="00D2409F"/>
    <w:rsid w:val="00D257A4"/>
    <w:rsid w:val="00D27B76"/>
    <w:rsid w:val="00D30308"/>
    <w:rsid w:val="00D30B6A"/>
    <w:rsid w:val="00D342BD"/>
    <w:rsid w:val="00D34438"/>
    <w:rsid w:val="00D34BF8"/>
    <w:rsid w:val="00D356C0"/>
    <w:rsid w:val="00D37834"/>
    <w:rsid w:val="00D408C4"/>
    <w:rsid w:val="00D42042"/>
    <w:rsid w:val="00D45BEA"/>
    <w:rsid w:val="00D46E48"/>
    <w:rsid w:val="00D539DB"/>
    <w:rsid w:val="00D56D2B"/>
    <w:rsid w:val="00D636E9"/>
    <w:rsid w:val="00D63AFF"/>
    <w:rsid w:val="00D63B0C"/>
    <w:rsid w:val="00D64471"/>
    <w:rsid w:val="00D64CF1"/>
    <w:rsid w:val="00D65F4E"/>
    <w:rsid w:val="00D66AC4"/>
    <w:rsid w:val="00D67B7F"/>
    <w:rsid w:val="00D72057"/>
    <w:rsid w:val="00D73BBF"/>
    <w:rsid w:val="00D758C9"/>
    <w:rsid w:val="00D77599"/>
    <w:rsid w:val="00D8280A"/>
    <w:rsid w:val="00D82CD4"/>
    <w:rsid w:val="00D84358"/>
    <w:rsid w:val="00D84552"/>
    <w:rsid w:val="00D8589F"/>
    <w:rsid w:val="00D91FAE"/>
    <w:rsid w:val="00D93F3E"/>
    <w:rsid w:val="00D95181"/>
    <w:rsid w:val="00D951D0"/>
    <w:rsid w:val="00D959E6"/>
    <w:rsid w:val="00DA639B"/>
    <w:rsid w:val="00DA6670"/>
    <w:rsid w:val="00DA7D7B"/>
    <w:rsid w:val="00DB10BF"/>
    <w:rsid w:val="00DB1266"/>
    <w:rsid w:val="00DB2FF3"/>
    <w:rsid w:val="00DB3656"/>
    <w:rsid w:val="00DB458F"/>
    <w:rsid w:val="00DB62B1"/>
    <w:rsid w:val="00DB68AC"/>
    <w:rsid w:val="00DC2829"/>
    <w:rsid w:val="00DC2D32"/>
    <w:rsid w:val="00DC5EB7"/>
    <w:rsid w:val="00DC6736"/>
    <w:rsid w:val="00DD0FE9"/>
    <w:rsid w:val="00DD327D"/>
    <w:rsid w:val="00DD423E"/>
    <w:rsid w:val="00DD6A98"/>
    <w:rsid w:val="00DD7D6E"/>
    <w:rsid w:val="00DE0F90"/>
    <w:rsid w:val="00DE2D93"/>
    <w:rsid w:val="00DE3D19"/>
    <w:rsid w:val="00DE46C1"/>
    <w:rsid w:val="00DE56B4"/>
    <w:rsid w:val="00DE714A"/>
    <w:rsid w:val="00DF269F"/>
    <w:rsid w:val="00DF377A"/>
    <w:rsid w:val="00DF7BEC"/>
    <w:rsid w:val="00E00589"/>
    <w:rsid w:val="00E0094A"/>
    <w:rsid w:val="00E01D4B"/>
    <w:rsid w:val="00E02F27"/>
    <w:rsid w:val="00E07184"/>
    <w:rsid w:val="00E07703"/>
    <w:rsid w:val="00E07DAD"/>
    <w:rsid w:val="00E11497"/>
    <w:rsid w:val="00E1260B"/>
    <w:rsid w:val="00E13550"/>
    <w:rsid w:val="00E15C9B"/>
    <w:rsid w:val="00E16A60"/>
    <w:rsid w:val="00E205D2"/>
    <w:rsid w:val="00E2406B"/>
    <w:rsid w:val="00E24192"/>
    <w:rsid w:val="00E2439B"/>
    <w:rsid w:val="00E2635A"/>
    <w:rsid w:val="00E3118E"/>
    <w:rsid w:val="00E41421"/>
    <w:rsid w:val="00E4149B"/>
    <w:rsid w:val="00E43BA1"/>
    <w:rsid w:val="00E44C43"/>
    <w:rsid w:val="00E45E94"/>
    <w:rsid w:val="00E50262"/>
    <w:rsid w:val="00E50852"/>
    <w:rsid w:val="00E5286D"/>
    <w:rsid w:val="00E61EFE"/>
    <w:rsid w:val="00E62E51"/>
    <w:rsid w:val="00E64CFA"/>
    <w:rsid w:val="00E6517B"/>
    <w:rsid w:val="00E65AF9"/>
    <w:rsid w:val="00E67432"/>
    <w:rsid w:val="00E677FB"/>
    <w:rsid w:val="00E72D9D"/>
    <w:rsid w:val="00E754CD"/>
    <w:rsid w:val="00E758E1"/>
    <w:rsid w:val="00E771E1"/>
    <w:rsid w:val="00E813B4"/>
    <w:rsid w:val="00E81D11"/>
    <w:rsid w:val="00E822C7"/>
    <w:rsid w:val="00E83F1B"/>
    <w:rsid w:val="00E8536D"/>
    <w:rsid w:val="00E86BEC"/>
    <w:rsid w:val="00E86E41"/>
    <w:rsid w:val="00E9070B"/>
    <w:rsid w:val="00E9093C"/>
    <w:rsid w:val="00E93E35"/>
    <w:rsid w:val="00E93E6E"/>
    <w:rsid w:val="00E9513B"/>
    <w:rsid w:val="00EA1FF7"/>
    <w:rsid w:val="00EA4EDC"/>
    <w:rsid w:val="00EA5B3A"/>
    <w:rsid w:val="00EA7B50"/>
    <w:rsid w:val="00EB26C1"/>
    <w:rsid w:val="00EB2988"/>
    <w:rsid w:val="00EB2E25"/>
    <w:rsid w:val="00EB765B"/>
    <w:rsid w:val="00EB7A44"/>
    <w:rsid w:val="00EC117A"/>
    <w:rsid w:val="00EC4452"/>
    <w:rsid w:val="00EC5F89"/>
    <w:rsid w:val="00EC6BE8"/>
    <w:rsid w:val="00ED06A7"/>
    <w:rsid w:val="00ED0C07"/>
    <w:rsid w:val="00ED66F9"/>
    <w:rsid w:val="00ED6844"/>
    <w:rsid w:val="00ED7DE3"/>
    <w:rsid w:val="00ED7E02"/>
    <w:rsid w:val="00EE0CAE"/>
    <w:rsid w:val="00EE27D6"/>
    <w:rsid w:val="00EE34E1"/>
    <w:rsid w:val="00EF06B1"/>
    <w:rsid w:val="00EF0C52"/>
    <w:rsid w:val="00EF1FE8"/>
    <w:rsid w:val="00EF228C"/>
    <w:rsid w:val="00EF333B"/>
    <w:rsid w:val="00EF5738"/>
    <w:rsid w:val="00EF6D08"/>
    <w:rsid w:val="00F01762"/>
    <w:rsid w:val="00F039DB"/>
    <w:rsid w:val="00F07450"/>
    <w:rsid w:val="00F10B37"/>
    <w:rsid w:val="00F10C23"/>
    <w:rsid w:val="00F10D79"/>
    <w:rsid w:val="00F11870"/>
    <w:rsid w:val="00F16578"/>
    <w:rsid w:val="00F17925"/>
    <w:rsid w:val="00F2152B"/>
    <w:rsid w:val="00F22151"/>
    <w:rsid w:val="00F24A23"/>
    <w:rsid w:val="00F2589E"/>
    <w:rsid w:val="00F25F82"/>
    <w:rsid w:val="00F277BE"/>
    <w:rsid w:val="00F27BF8"/>
    <w:rsid w:val="00F31336"/>
    <w:rsid w:val="00F338B9"/>
    <w:rsid w:val="00F34BB0"/>
    <w:rsid w:val="00F36B61"/>
    <w:rsid w:val="00F40B7A"/>
    <w:rsid w:val="00F41EB8"/>
    <w:rsid w:val="00F45822"/>
    <w:rsid w:val="00F46E1F"/>
    <w:rsid w:val="00F47A7A"/>
    <w:rsid w:val="00F519B6"/>
    <w:rsid w:val="00F5593F"/>
    <w:rsid w:val="00F57170"/>
    <w:rsid w:val="00F575BD"/>
    <w:rsid w:val="00F60809"/>
    <w:rsid w:val="00F641BD"/>
    <w:rsid w:val="00F6708A"/>
    <w:rsid w:val="00F6708F"/>
    <w:rsid w:val="00F71549"/>
    <w:rsid w:val="00F75016"/>
    <w:rsid w:val="00F75379"/>
    <w:rsid w:val="00F764A9"/>
    <w:rsid w:val="00F76BCA"/>
    <w:rsid w:val="00F76FF1"/>
    <w:rsid w:val="00F83BF8"/>
    <w:rsid w:val="00F8416B"/>
    <w:rsid w:val="00F84AFB"/>
    <w:rsid w:val="00F873EF"/>
    <w:rsid w:val="00F90319"/>
    <w:rsid w:val="00F9102E"/>
    <w:rsid w:val="00F93F42"/>
    <w:rsid w:val="00FA0177"/>
    <w:rsid w:val="00FA3643"/>
    <w:rsid w:val="00FA4E82"/>
    <w:rsid w:val="00FA5FB5"/>
    <w:rsid w:val="00FB1477"/>
    <w:rsid w:val="00FB6C87"/>
    <w:rsid w:val="00FC2931"/>
    <w:rsid w:val="00FD4856"/>
    <w:rsid w:val="00FE1A63"/>
    <w:rsid w:val="00FE342B"/>
    <w:rsid w:val="00FE4220"/>
    <w:rsid w:val="00FF1424"/>
    <w:rsid w:val="00FF241D"/>
    <w:rsid w:val="00FF3405"/>
    <w:rsid w:val="00FF39B2"/>
    <w:rsid w:val="00FF4533"/>
    <w:rsid w:val="00FF458F"/>
    <w:rsid w:val="00FF504A"/>
    <w:rsid w:val="00FF56D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5CF0E"/>
  <w15:chartTrackingRefBased/>
  <w15:docId w15:val="{6005A1E9-EFA4-4B3B-BDDE-72A6FC2C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E82"/>
    <w:pPr>
      <w:spacing w:after="0" w:line="276" w:lineRule="auto"/>
    </w:pPr>
    <w:rPr>
      <w:rFonts w:ascii="Times New Roman" w:eastAsia="Arial" w:hAnsi="Times New Roman" w:cs="Arial"/>
      <w:sz w:val="24"/>
      <w:szCs w:val="22"/>
      <w:lang w:val="en-GB" w:bidi="ar-SA"/>
    </w:rPr>
  </w:style>
  <w:style w:type="paragraph" w:styleId="Heading1">
    <w:name w:val="heading 1"/>
    <w:basedOn w:val="Normal"/>
    <w:next w:val="Normal"/>
    <w:link w:val="Heading1Char"/>
    <w:autoRedefine/>
    <w:uiPriority w:val="9"/>
    <w:qFormat/>
    <w:rsid w:val="00405FC1"/>
    <w:pPr>
      <w:numPr>
        <w:numId w:val="8"/>
      </w:numPr>
      <w:outlineLvl w:val="0"/>
    </w:pPr>
    <w:rPr>
      <w:b/>
      <w:bCs/>
      <w:sz w:val="36"/>
    </w:rPr>
  </w:style>
  <w:style w:type="paragraph" w:styleId="Heading2">
    <w:name w:val="heading 2"/>
    <w:basedOn w:val="Normal"/>
    <w:link w:val="Heading2Char"/>
    <w:autoRedefine/>
    <w:uiPriority w:val="9"/>
    <w:qFormat/>
    <w:rsid w:val="00FA4E82"/>
    <w:pPr>
      <w:numPr>
        <w:ilvl w:val="1"/>
        <w:numId w:val="8"/>
      </w:numPr>
      <w:spacing w:before="100" w:beforeAutospacing="1" w:after="100" w:afterAutospacing="1" w:line="240" w:lineRule="auto"/>
      <w:outlineLvl w:val="1"/>
    </w:pPr>
    <w:rPr>
      <w:rFonts w:eastAsia="Times New Roman" w:cs="Times New Roman"/>
      <w:bCs/>
      <w:sz w:val="28"/>
      <w:szCs w:val="36"/>
      <w:lang w:val="en-US"/>
    </w:rPr>
  </w:style>
  <w:style w:type="paragraph" w:styleId="Heading3">
    <w:name w:val="heading 3"/>
    <w:basedOn w:val="Normal"/>
    <w:next w:val="Normal"/>
    <w:link w:val="Heading3Char"/>
    <w:uiPriority w:val="9"/>
    <w:unhideWhenUsed/>
    <w:qFormat/>
    <w:rsid w:val="00903307"/>
    <w:pPr>
      <w:keepNext/>
      <w:keepLines/>
      <w:numPr>
        <w:ilvl w:val="2"/>
        <w:numId w:val="8"/>
      </w:numPr>
      <w:spacing w:before="40" w:line="480" w:lineRule="auto"/>
      <w:jc w:val="both"/>
      <w:outlineLvl w:val="2"/>
    </w:pPr>
    <w:rPr>
      <w:rFonts w:eastAsiaTheme="majorEastAsia"/>
      <w:szCs w:val="24"/>
    </w:rPr>
  </w:style>
  <w:style w:type="paragraph" w:styleId="Heading4">
    <w:name w:val="heading 4"/>
    <w:basedOn w:val="Normal"/>
    <w:next w:val="Normal"/>
    <w:link w:val="Heading4Char"/>
    <w:uiPriority w:val="9"/>
    <w:semiHidden/>
    <w:unhideWhenUsed/>
    <w:qFormat/>
    <w:rsid w:val="005D0750"/>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0750"/>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0750"/>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0750"/>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0750"/>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0750"/>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73CF"/>
    <w:pPr>
      <w:spacing w:line="240" w:lineRule="auto"/>
    </w:pPr>
    <w:rPr>
      <w:rFonts w:ascii="Segoe UI" w:eastAsiaTheme="minorHAnsi" w:hAnsi="Segoe UI" w:cs="Segoe UI"/>
      <w:sz w:val="18"/>
      <w:lang w:val="en-US" w:bidi="bn-BD"/>
    </w:rPr>
  </w:style>
  <w:style w:type="character" w:customStyle="1" w:styleId="BalloonTextChar">
    <w:name w:val="Balloon Text Char"/>
    <w:basedOn w:val="DefaultParagraphFont"/>
    <w:link w:val="BalloonText"/>
    <w:uiPriority w:val="99"/>
    <w:semiHidden/>
    <w:rsid w:val="007673CF"/>
    <w:rPr>
      <w:rFonts w:ascii="Segoe UI" w:hAnsi="Segoe UI" w:cs="Segoe UI"/>
      <w:sz w:val="18"/>
      <w:szCs w:val="22"/>
    </w:rPr>
  </w:style>
  <w:style w:type="paragraph" w:styleId="Revision">
    <w:name w:val="Revision"/>
    <w:hidden/>
    <w:uiPriority w:val="99"/>
    <w:semiHidden/>
    <w:rsid w:val="007742DB"/>
    <w:pPr>
      <w:spacing w:after="0" w:line="240" w:lineRule="auto"/>
    </w:pPr>
    <w:rPr>
      <w:rFonts w:ascii="Arial" w:eastAsia="Arial" w:hAnsi="Arial" w:cs="Arial"/>
      <w:szCs w:val="22"/>
      <w:lang w:val="en-GB" w:bidi="ar-SA"/>
    </w:rPr>
  </w:style>
  <w:style w:type="paragraph" w:styleId="ListParagraph">
    <w:name w:val="List Paragraph"/>
    <w:basedOn w:val="Normal"/>
    <w:uiPriority w:val="34"/>
    <w:qFormat/>
    <w:rsid w:val="0009564D"/>
    <w:pPr>
      <w:ind w:left="720"/>
      <w:contextualSpacing/>
    </w:pPr>
  </w:style>
  <w:style w:type="character" w:styleId="CommentReference">
    <w:name w:val="annotation reference"/>
    <w:basedOn w:val="DefaultParagraphFont"/>
    <w:uiPriority w:val="99"/>
    <w:semiHidden/>
    <w:unhideWhenUsed/>
    <w:rsid w:val="00984019"/>
    <w:rPr>
      <w:sz w:val="16"/>
      <w:szCs w:val="16"/>
    </w:rPr>
  </w:style>
  <w:style w:type="paragraph" w:styleId="CommentText">
    <w:name w:val="annotation text"/>
    <w:basedOn w:val="Normal"/>
    <w:link w:val="CommentTextChar"/>
    <w:uiPriority w:val="99"/>
    <w:semiHidden/>
    <w:unhideWhenUsed/>
    <w:rsid w:val="00984019"/>
    <w:pPr>
      <w:spacing w:line="240" w:lineRule="auto"/>
    </w:pPr>
    <w:rPr>
      <w:sz w:val="20"/>
      <w:szCs w:val="20"/>
    </w:rPr>
  </w:style>
  <w:style w:type="character" w:customStyle="1" w:styleId="CommentTextChar">
    <w:name w:val="Comment Text Char"/>
    <w:basedOn w:val="DefaultParagraphFont"/>
    <w:link w:val="CommentText"/>
    <w:uiPriority w:val="99"/>
    <w:semiHidden/>
    <w:rsid w:val="00984019"/>
    <w:rPr>
      <w:rFonts w:ascii="Arial" w:eastAsia="Arial" w:hAnsi="Arial" w:cs="Arial"/>
      <w:sz w:val="20"/>
      <w:szCs w:val="20"/>
      <w:lang w:val="en-GB" w:bidi="ar-SA"/>
    </w:rPr>
  </w:style>
  <w:style w:type="paragraph" w:styleId="CommentSubject">
    <w:name w:val="annotation subject"/>
    <w:basedOn w:val="CommentText"/>
    <w:next w:val="CommentText"/>
    <w:link w:val="CommentSubjectChar"/>
    <w:uiPriority w:val="99"/>
    <w:semiHidden/>
    <w:unhideWhenUsed/>
    <w:rsid w:val="00984019"/>
    <w:rPr>
      <w:b/>
      <w:bCs/>
    </w:rPr>
  </w:style>
  <w:style w:type="character" w:customStyle="1" w:styleId="CommentSubjectChar">
    <w:name w:val="Comment Subject Char"/>
    <w:basedOn w:val="CommentTextChar"/>
    <w:link w:val="CommentSubject"/>
    <w:uiPriority w:val="99"/>
    <w:semiHidden/>
    <w:rsid w:val="00984019"/>
    <w:rPr>
      <w:rFonts w:ascii="Arial" w:eastAsia="Arial" w:hAnsi="Arial" w:cs="Arial"/>
      <w:b/>
      <w:bCs/>
      <w:sz w:val="20"/>
      <w:szCs w:val="20"/>
      <w:lang w:val="en-GB" w:bidi="ar-SA"/>
    </w:rPr>
  </w:style>
  <w:style w:type="character" w:styleId="Hyperlink">
    <w:name w:val="Hyperlink"/>
    <w:basedOn w:val="DefaultParagraphFont"/>
    <w:uiPriority w:val="99"/>
    <w:unhideWhenUsed/>
    <w:rsid w:val="00984019"/>
    <w:rPr>
      <w:color w:val="0000FF"/>
      <w:u w:val="single"/>
    </w:rPr>
  </w:style>
  <w:style w:type="character" w:customStyle="1" w:styleId="Heading2Char">
    <w:name w:val="Heading 2 Char"/>
    <w:basedOn w:val="DefaultParagraphFont"/>
    <w:link w:val="Heading2"/>
    <w:uiPriority w:val="9"/>
    <w:rsid w:val="00FA4E82"/>
    <w:rPr>
      <w:rFonts w:ascii="Times New Roman" w:eastAsia="Times New Roman" w:hAnsi="Times New Roman" w:cs="Times New Roman"/>
      <w:bCs/>
      <w:sz w:val="28"/>
      <w:szCs w:val="36"/>
      <w:lang w:bidi="ar-SA"/>
    </w:rPr>
  </w:style>
  <w:style w:type="table" w:styleId="TableGrid">
    <w:name w:val="Table Grid"/>
    <w:basedOn w:val="TableNormal"/>
    <w:uiPriority w:val="39"/>
    <w:rsid w:val="00A3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6578"/>
    <w:pPr>
      <w:tabs>
        <w:tab w:val="center" w:pos="4680"/>
        <w:tab w:val="right" w:pos="9360"/>
      </w:tabs>
      <w:spacing w:line="240" w:lineRule="auto"/>
    </w:pPr>
  </w:style>
  <w:style w:type="character" w:customStyle="1" w:styleId="HeaderChar">
    <w:name w:val="Header Char"/>
    <w:basedOn w:val="DefaultParagraphFont"/>
    <w:link w:val="Header"/>
    <w:uiPriority w:val="99"/>
    <w:rsid w:val="00F16578"/>
    <w:rPr>
      <w:rFonts w:ascii="Arial" w:eastAsia="Arial" w:hAnsi="Arial" w:cs="Arial"/>
      <w:szCs w:val="22"/>
      <w:lang w:val="en-GB" w:bidi="ar-SA"/>
    </w:rPr>
  </w:style>
  <w:style w:type="paragraph" w:styleId="Footer">
    <w:name w:val="footer"/>
    <w:basedOn w:val="Normal"/>
    <w:link w:val="FooterChar"/>
    <w:uiPriority w:val="99"/>
    <w:unhideWhenUsed/>
    <w:rsid w:val="00F16578"/>
    <w:pPr>
      <w:tabs>
        <w:tab w:val="center" w:pos="4680"/>
        <w:tab w:val="right" w:pos="9360"/>
      </w:tabs>
      <w:spacing w:line="240" w:lineRule="auto"/>
    </w:pPr>
  </w:style>
  <w:style w:type="character" w:customStyle="1" w:styleId="FooterChar">
    <w:name w:val="Footer Char"/>
    <w:basedOn w:val="DefaultParagraphFont"/>
    <w:link w:val="Footer"/>
    <w:uiPriority w:val="99"/>
    <w:rsid w:val="00F16578"/>
    <w:rPr>
      <w:rFonts w:ascii="Arial" w:eastAsia="Arial" w:hAnsi="Arial" w:cs="Arial"/>
      <w:szCs w:val="22"/>
      <w:lang w:val="en-GB" w:bidi="ar-SA"/>
    </w:rPr>
  </w:style>
  <w:style w:type="character" w:customStyle="1" w:styleId="UnresolvedMention">
    <w:name w:val="Unresolved Mention"/>
    <w:basedOn w:val="DefaultParagraphFont"/>
    <w:uiPriority w:val="99"/>
    <w:semiHidden/>
    <w:unhideWhenUsed/>
    <w:rsid w:val="00992137"/>
    <w:rPr>
      <w:color w:val="605E5C"/>
      <w:shd w:val="clear" w:color="auto" w:fill="E1DFDD"/>
    </w:rPr>
  </w:style>
  <w:style w:type="character" w:customStyle="1" w:styleId="Heading3Char">
    <w:name w:val="Heading 3 Char"/>
    <w:basedOn w:val="DefaultParagraphFont"/>
    <w:link w:val="Heading3"/>
    <w:uiPriority w:val="9"/>
    <w:rsid w:val="00903307"/>
    <w:rPr>
      <w:rFonts w:ascii="Arial" w:eastAsiaTheme="majorEastAsia" w:hAnsi="Arial" w:cs="Arial"/>
      <w:sz w:val="24"/>
      <w:szCs w:val="24"/>
      <w:lang w:val="en-GB" w:bidi="ar-SA"/>
    </w:rPr>
  </w:style>
  <w:style w:type="paragraph" w:styleId="NormalWeb">
    <w:name w:val="Normal (Web)"/>
    <w:basedOn w:val="Normal"/>
    <w:uiPriority w:val="99"/>
    <w:semiHidden/>
    <w:unhideWhenUsed/>
    <w:rsid w:val="0027195A"/>
    <w:pPr>
      <w:spacing w:before="100" w:beforeAutospacing="1" w:after="100" w:afterAutospacing="1" w:line="240" w:lineRule="auto"/>
    </w:pPr>
    <w:rPr>
      <w:rFonts w:eastAsia="Times New Roman" w:cs="Times New Roman"/>
      <w:szCs w:val="24"/>
      <w:lang w:val="en-US"/>
    </w:rPr>
  </w:style>
  <w:style w:type="character" w:styleId="FollowedHyperlink">
    <w:name w:val="FollowedHyperlink"/>
    <w:basedOn w:val="DefaultParagraphFont"/>
    <w:uiPriority w:val="99"/>
    <w:semiHidden/>
    <w:unhideWhenUsed/>
    <w:rsid w:val="00E4149B"/>
    <w:rPr>
      <w:color w:val="954F72" w:themeColor="followedHyperlink"/>
      <w:u w:val="single"/>
    </w:rPr>
  </w:style>
  <w:style w:type="character" w:customStyle="1" w:styleId="Heading1Char">
    <w:name w:val="Heading 1 Char"/>
    <w:basedOn w:val="DefaultParagraphFont"/>
    <w:link w:val="Heading1"/>
    <w:uiPriority w:val="9"/>
    <w:rsid w:val="00405FC1"/>
    <w:rPr>
      <w:rFonts w:ascii="Times New Roman" w:eastAsia="Arial" w:hAnsi="Times New Roman" w:cs="Arial"/>
      <w:b/>
      <w:bCs/>
      <w:sz w:val="36"/>
      <w:szCs w:val="22"/>
      <w:lang w:val="en-GB" w:bidi="ar-SA"/>
    </w:rPr>
  </w:style>
  <w:style w:type="character" w:customStyle="1" w:styleId="title-text">
    <w:name w:val="title-text"/>
    <w:basedOn w:val="DefaultParagraphFont"/>
    <w:rsid w:val="00EA5B3A"/>
  </w:style>
  <w:style w:type="character" w:styleId="LineNumber">
    <w:name w:val="line number"/>
    <w:basedOn w:val="DefaultParagraphFont"/>
    <w:uiPriority w:val="99"/>
    <w:semiHidden/>
    <w:unhideWhenUsed/>
    <w:rsid w:val="00F9102E"/>
  </w:style>
  <w:style w:type="character" w:customStyle="1" w:styleId="Heading4Char">
    <w:name w:val="Heading 4 Char"/>
    <w:basedOn w:val="DefaultParagraphFont"/>
    <w:link w:val="Heading4"/>
    <w:uiPriority w:val="9"/>
    <w:semiHidden/>
    <w:rsid w:val="005D0750"/>
    <w:rPr>
      <w:rFonts w:asciiTheme="majorHAnsi" w:eastAsiaTheme="majorEastAsia" w:hAnsiTheme="majorHAnsi" w:cstheme="majorBidi"/>
      <w:i/>
      <w:iCs/>
      <w:color w:val="2F5496" w:themeColor="accent1" w:themeShade="BF"/>
      <w:szCs w:val="22"/>
      <w:lang w:val="en-GB" w:bidi="ar-SA"/>
    </w:rPr>
  </w:style>
  <w:style w:type="character" w:customStyle="1" w:styleId="Heading5Char">
    <w:name w:val="Heading 5 Char"/>
    <w:basedOn w:val="DefaultParagraphFont"/>
    <w:link w:val="Heading5"/>
    <w:uiPriority w:val="9"/>
    <w:semiHidden/>
    <w:rsid w:val="005D0750"/>
    <w:rPr>
      <w:rFonts w:asciiTheme="majorHAnsi" w:eastAsiaTheme="majorEastAsia" w:hAnsiTheme="majorHAnsi" w:cstheme="majorBidi"/>
      <w:color w:val="2F5496" w:themeColor="accent1" w:themeShade="BF"/>
      <w:szCs w:val="22"/>
      <w:lang w:val="en-GB" w:bidi="ar-SA"/>
    </w:rPr>
  </w:style>
  <w:style w:type="character" w:customStyle="1" w:styleId="Heading6Char">
    <w:name w:val="Heading 6 Char"/>
    <w:basedOn w:val="DefaultParagraphFont"/>
    <w:link w:val="Heading6"/>
    <w:uiPriority w:val="9"/>
    <w:semiHidden/>
    <w:rsid w:val="005D0750"/>
    <w:rPr>
      <w:rFonts w:asciiTheme="majorHAnsi" w:eastAsiaTheme="majorEastAsia" w:hAnsiTheme="majorHAnsi" w:cstheme="majorBidi"/>
      <w:color w:val="1F3763" w:themeColor="accent1" w:themeShade="7F"/>
      <w:szCs w:val="22"/>
      <w:lang w:val="en-GB" w:bidi="ar-SA"/>
    </w:rPr>
  </w:style>
  <w:style w:type="character" w:customStyle="1" w:styleId="Heading7Char">
    <w:name w:val="Heading 7 Char"/>
    <w:basedOn w:val="DefaultParagraphFont"/>
    <w:link w:val="Heading7"/>
    <w:uiPriority w:val="9"/>
    <w:semiHidden/>
    <w:rsid w:val="005D0750"/>
    <w:rPr>
      <w:rFonts w:asciiTheme="majorHAnsi" w:eastAsiaTheme="majorEastAsia" w:hAnsiTheme="majorHAnsi" w:cstheme="majorBidi"/>
      <w:i/>
      <w:iCs/>
      <w:color w:val="1F3763" w:themeColor="accent1" w:themeShade="7F"/>
      <w:szCs w:val="22"/>
      <w:lang w:val="en-GB" w:bidi="ar-SA"/>
    </w:rPr>
  </w:style>
  <w:style w:type="character" w:customStyle="1" w:styleId="Heading8Char">
    <w:name w:val="Heading 8 Char"/>
    <w:basedOn w:val="DefaultParagraphFont"/>
    <w:link w:val="Heading8"/>
    <w:uiPriority w:val="9"/>
    <w:semiHidden/>
    <w:rsid w:val="005D0750"/>
    <w:rPr>
      <w:rFonts w:asciiTheme="majorHAnsi" w:eastAsiaTheme="majorEastAsia" w:hAnsiTheme="majorHAnsi" w:cstheme="majorBidi"/>
      <w:color w:val="272727" w:themeColor="text1" w:themeTint="D8"/>
      <w:sz w:val="21"/>
      <w:szCs w:val="21"/>
      <w:lang w:val="en-GB" w:bidi="ar-SA"/>
    </w:rPr>
  </w:style>
  <w:style w:type="character" w:customStyle="1" w:styleId="Heading9Char">
    <w:name w:val="Heading 9 Char"/>
    <w:basedOn w:val="DefaultParagraphFont"/>
    <w:link w:val="Heading9"/>
    <w:uiPriority w:val="9"/>
    <w:semiHidden/>
    <w:rsid w:val="005D0750"/>
    <w:rPr>
      <w:rFonts w:asciiTheme="majorHAnsi" w:eastAsiaTheme="majorEastAsia" w:hAnsiTheme="majorHAnsi" w:cstheme="majorBidi"/>
      <w:i/>
      <w:iCs/>
      <w:color w:val="272727" w:themeColor="text1" w:themeTint="D8"/>
      <w:sz w:val="21"/>
      <w:szCs w:val="21"/>
      <w:lang w:val="en-GB" w:bidi="ar-SA"/>
    </w:rPr>
  </w:style>
  <w:style w:type="paragraph" w:styleId="Title">
    <w:name w:val="Title"/>
    <w:basedOn w:val="Normal"/>
    <w:next w:val="Normal"/>
    <w:link w:val="TitleChar"/>
    <w:uiPriority w:val="10"/>
    <w:qFormat/>
    <w:rsid w:val="00F873EF"/>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F873EF"/>
    <w:rPr>
      <w:rFonts w:ascii="Times New Roman" w:eastAsiaTheme="majorEastAsia" w:hAnsi="Times New Roman" w:cstheme="majorBidi"/>
      <w:b/>
      <w:spacing w:val="-10"/>
      <w:kern w:val="28"/>
      <w:sz w:val="36"/>
      <w:szCs w:val="56"/>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1993">
      <w:bodyDiv w:val="1"/>
      <w:marLeft w:val="0"/>
      <w:marRight w:val="0"/>
      <w:marTop w:val="0"/>
      <w:marBottom w:val="0"/>
      <w:divBdr>
        <w:top w:val="none" w:sz="0" w:space="0" w:color="auto"/>
        <w:left w:val="none" w:sz="0" w:space="0" w:color="auto"/>
        <w:bottom w:val="none" w:sz="0" w:space="0" w:color="auto"/>
        <w:right w:val="none" w:sz="0" w:space="0" w:color="auto"/>
      </w:divBdr>
    </w:div>
    <w:div w:id="83653751">
      <w:bodyDiv w:val="1"/>
      <w:marLeft w:val="0"/>
      <w:marRight w:val="0"/>
      <w:marTop w:val="0"/>
      <w:marBottom w:val="0"/>
      <w:divBdr>
        <w:top w:val="none" w:sz="0" w:space="0" w:color="auto"/>
        <w:left w:val="none" w:sz="0" w:space="0" w:color="auto"/>
        <w:bottom w:val="none" w:sz="0" w:space="0" w:color="auto"/>
        <w:right w:val="none" w:sz="0" w:space="0" w:color="auto"/>
      </w:divBdr>
    </w:div>
    <w:div w:id="223219601">
      <w:bodyDiv w:val="1"/>
      <w:marLeft w:val="0"/>
      <w:marRight w:val="0"/>
      <w:marTop w:val="0"/>
      <w:marBottom w:val="0"/>
      <w:divBdr>
        <w:top w:val="none" w:sz="0" w:space="0" w:color="auto"/>
        <w:left w:val="none" w:sz="0" w:space="0" w:color="auto"/>
        <w:bottom w:val="none" w:sz="0" w:space="0" w:color="auto"/>
        <w:right w:val="none" w:sz="0" w:space="0" w:color="auto"/>
      </w:divBdr>
      <w:divsChild>
        <w:div w:id="1067655210">
          <w:marLeft w:val="0"/>
          <w:marRight w:val="0"/>
          <w:marTop w:val="0"/>
          <w:marBottom w:val="0"/>
          <w:divBdr>
            <w:top w:val="none" w:sz="0" w:space="0" w:color="auto"/>
            <w:left w:val="none" w:sz="0" w:space="0" w:color="auto"/>
            <w:bottom w:val="none" w:sz="0" w:space="0" w:color="auto"/>
            <w:right w:val="none" w:sz="0" w:space="0" w:color="auto"/>
          </w:divBdr>
        </w:div>
        <w:div w:id="1869099629">
          <w:marLeft w:val="0"/>
          <w:marRight w:val="0"/>
          <w:marTop w:val="0"/>
          <w:marBottom w:val="0"/>
          <w:divBdr>
            <w:top w:val="none" w:sz="0" w:space="0" w:color="auto"/>
            <w:left w:val="none" w:sz="0" w:space="0" w:color="auto"/>
            <w:bottom w:val="none" w:sz="0" w:space="0" w:color="auto"/>
            <w:right w:val="none" w:sz="0" w:space="0" w:color="auto"/>
          </w:divBdr>
        </w:div>
      </w:divsChild>
    </w:div>
    <w:div w:id="392823208">
      <w:bodyDiv w:val="1"/>
      <w:marLeft w:val="0"/>
      <w:marRight w:val="0"/>
      <w:marTop w:val="0"/>
      <w:marBottom w:val="0"/>
      <w:divBdr>
        <w:top w:val="none" w:sz="0" w:space="0" w:color="auto"/>
        <w:left w:val="none" w:sz="0" w:space="0" w:color="auto"/>
        <w:bottom w:val="none" w:sz="0" w:space="0" w:color="auto"/>
        <w:right w:val="none" w:sz="0" w:space="0" w:color="auto"/>
      </w:divBdr>
    </w:div>
    <w:div w:id="459887067">
      <w:bodyDiv w:val="1"/>
      <w:marLeft w:val="0"/>
      <w:marRight w:val="0"/>
      <w:marTop w:val="0"/>
      <w:marBottom w:val="0"/>
      <w:divBdr>
        <w:top w:val="none" w:sz="0" w:space="0" w:color="auto"/>
        <w:left w:val="none" w:sz="0" w:space="0" w:color="auto"/>
        <w:bottom w:val="none" w:sz="0" w:space="0" w:color="auto"/>
        <w:right w:val="none" w:sz="0" w:space="0" w:color="auto"/>
      </w:divBdr>
    </w:div>
    <w:div w:id="642462153">
      <w:bodyDiv w:val="1"/>
      <w:marLeft w:val="0"/>
      <w:marRight w:val="0"/>
      <w:marTop w:val="0"/>
      <w:marBottom w:val="0"/>
      <w:divBdr>
        <w:top w:val="none" w:sz="0" w:space="0" w:color="auto"/>
        <w:left w:val="none" w:sz="0" w:space="0" w:color="auto"/>
        <w:bottom w:val="none" w:sz="0" w:space="0" w:color="auto"/>
        <w:right w:val="none" w:sz="0" w:space="0" w:color="auto"/>
      </w:divBdr>
    </w:div>
    <w:div w:id="855267728">
      <w:bodyDiv w:val="1"/>
      <w:marLeft w:val="0"/>
      <w:marRight w:val="0"/>
      <w:marTop w:val="0"/>
      <w:marBottom w:val="0"/>
      <w:divBdr>
        <w:top w:val="none" w:sz="0" w:space="0" w:color="auto"/>
        <w:left w:val="none" w:sz="0" w:space="0" w:color="auto"/>
        <w:bottom w:val="none" w:sz="0" w:space="0" w:color="auto"/>
        <w:right w:val="none" w:sz="0" w:space="0" w:color="auto"/>
      </w:divBdr>
      <w:divsChild>
        <w:div w:id="105856649">
          <w:marLeft w:val="0"/>
          <w:marRight w:val="0"/>
          <w:marTop w:val="225"/>
          <w:marBottom w:val="0"/>
          <w:divBdr>
            <w:top w:val="none" w:sz="0" w:space="0" w:color="auto"/>
            <w:left w:val="none" w:sz="0" w:space="0" w:color="auto"/>
            <w:bottom w:val="none" w:sz="0" w:space="0" w:color="auto"/>
            <w:right w:val="none" w:sz="0" w:space="0" w:color="auto"/>
          </w:divBdr>
          <w:divsChild>
            <w:div w:id="443964603">
              <w:marLeft w:val="0"/>
              <w:marRight w:val="0"/>
              <w:marTop w:val="0"/>
              <w:marBottom w:val="0"/>
              <w:divBdr>
                <w:top w:val="none" w:sz="0" w:space="0" w:color="auto"/>
                <w:left w:val="none" w:sz="0" w:space="0" w:color="auto"/>
                <w:bottom w:val="none" w:sz="0" w:space="0" w:color="auto"/>
                <w:right w:val="none" w:sz="0" w:space="0" w:color="auto"/>
              </w:divBdr>
            </w:div>
          </w:divsChild>
        </w:div>
        <w:div w:id="1825967767">
          <w:marLeft w:val="0"/>
          <w:marRight w:val="0"/>
          <w:marTop w:val="225"/>
          <w:marBottom w:val="0"/>
          <w:divBdr>
            <w:top w:val="none" w:sz="0" w:space="0" w:color="auto"/>
            <w:left w:val="none" w:sz="0" w:space="0" w:color="auto"/>
            <w:bottom w:val="none" w:sz="0" w:space="0" w:color="auto"/>
            <w:right w:val="none" w:sz="0" w:space="0" w:color="auto"/>
          </w:divBdr>
          <w:divsChild>
            <w:div w:id="5747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4280">
      <w:bodyDiv w:val="1"/>
      <w:marLeft w:val="0"/>
      <w:marRight w:val="0"/>
      <w:marTop w:val="0"/>
      <w:marBottom w:val="0"/>
      <w:divBdr>
        <w:top w:val="none" w:sz="0" w:space="0" w:color="auto"/>
        <w:left w:val="none" w:sz="0" w:space="0" w:color="auto"/>
        <w:bottom w:val="none" w:sz="0" w:space="0" w:color="auto"/>
        <w:right w:val="none" w:sz="0" w:space="0" w:color="auto"/>
      </w:divBdr>
    </w:div>
    <w:div w:id="1654724460">
      <w:bodyDiv w:val="1"/>
      <w:marLeft w:val="0"/>
      <w:marRight w:val="0"/>
      <w:marTop w:val="0"/>
      <w:marBottom w:val="0"/>
      <w:divBdr>
        <w:top w:val="none" w:sz="0" w:space="0" w:color="auto"/>
        <w:left w:val="none" w:sz="0" w:space="0" w:color="auto"/>
        <w:bottom w:val="none" w:sz="0" w:space="0" w:color="auto"/>
        <w:right w:val="none" w:sz="0" w:space="0" w:color="auto"/>
      </w:divBdr>
    </w:div>
    <w:div w:id="1812670458">
      <w:bodyDiv w:val="1"/>
      <w:marLeft w:val="0"/>
      <w:marRight w:val="0"/>
      <w:marTop w:val="0"/>
      <w:marBottom w:val="0"/>
      <w:divBdr>
        <w:top w:val="none" w:sz="0" w:space="0" w:color="auto"/>
        <w:left w:val="none" w:sz="0" w:space="0" w:color="auto"/>
        <w:bottom w:val="none" w:sz="0" w:space="0" w:color="auto"/>
        <w:right w:val="none" w:sz="0" w:space="0" w:color="auto"/>
      </w:divBdr>
    </w:div>
    <w:div w:id="1881361290">
      <w:bodyDiv w:val="1"/>
      <w:marLeft w:val="0"/>
      <w:marRight w:val="0"/>
      <w:marTop w:val="0"/>
      <w:marBottom w:val="0"/>
      <w:divBdr>
        <w:top w:val="none" w:sz="0" w:space="0" w:color="auto"/>
        <w:left w:val="none" w:sz="0" w:space="0" w:color="auto"/>
        <w:bottom w:val="none" w:sz="0" w:space="0" w:color="auto"/>
        <w:right w:val="none" w:sz="0" w:space="0" w:color="auto"/>
      </w:divBdr>
    </w:div>
    <w:div w:id="2004315654">
      <w:bodyDiv w:val="1"/>
      <w:marLeft w:val="0"/>
      <w:marRight w:val="0"/>
      <w:marTop w:val="0"/>
      <w:marBottom w:val="0"/>
      <w:divBdr>
        <w:top w:val="none" w:sz="0" w:space="0" w:color="auto"/>
        <w:left w:val="none" w:sz="0" w:space="0" w:color="auto"/>
        <w:bottom w:val="none" w:sz="0" w:space="0" w:color="auto"/>
        <w:right w:val="none" w:sz="0" w:space="0" w:color="auto"/>
      </w:divBdr>
    </w:div>
    <w:div w:id="2110854534">
      <w:bodyDiv w:val="1"/>
      <w:marLeft w:val="0"/>
      <w:marRight w:val="0"/>
      <w:marTop w:val="0"/>
      <w:marBottom w:val="0"/>
      <w:divBdr>
        <w:top w:val="none" w:sz="0" w:space="0" w:color="auto"/>
        <w:left w:val="none" w:sz="0" w:space="0" w:color="auto"/>
        <w:bottom w:val="none" w:sz="0" w:space="0" w:color="auto"/>
        <w:right w:val="none" w:sz="0" w:space="0" w:color="auto"/>
      </w:divBdr>
    </w:div>
    <w:div w:id="211177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itefull-cache xmlns="urn:writefull-cache:Suggestions">{"suggestions":{},"typeOfAccount":"freemium"}</writefull-cach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146A6-6529-4EAF-B62E-4F074ECA34DD}">
  <ds:schemaRefs>
    <ds:schemaRef ds:uri="urn:writefull-cache:Suggestions"/>
  </ds:schemaRefs>
</ds:datastoreItem>
</file>

<file path=customXml/itemProps2.xml><?xml version="1.0" encoding="utf-8"?>
<ds:datastoreItem xmlns:ds="http://schemas.openxmlformats.org/officeDocument/2006/customXml" ds:itemID="{568E8100-B8BD-4D00-8AE0-1F888DAFE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22</Pages>
  <Words>15293</Words>
  <Characters>87175</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Hasanul Banna Siam</dc:creator>
  <cp:keywords/>
  <dc:description/>
  <cp:lastModifiedBy>User</cp:lastModifiedBy>
  <cp:revision>3</cp:revision>
  <dcterms:created xsi:type="dcterms:W3CDTF">2021-06-15T11:59:00Z</dcterms:created>
  <dcterms:modified xsi:type="dcterms:W3CDTF">2021-06-15T12:17:00Z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http://www.zotero.org/styles/frontiers-in-public-health</vt:lpwstr>
  </property>
  <property fmtid="{D5CDD505-2E9C-101B-9397-08002B2CF9AE}" pid="5" name="Mendeley Recent Style Name 1_1">
    <vt:lpwstr>Frontiers in Public Health</vt:lpwstr>
  </property>
  <property fmtid="{D5CDD505-2E9C-101B-9397-08002B2CF9AE}" pid="6" name="Mendeley Recent Style Id 2_1">
    <vt:lpwstr>http://www.zotero.org/styles/journal-of-clinical-virology</vt:lpwstr>
  </property>
  <property fmtid="{D5CDD505-2E9C-101B-9397-08002B2CF9AE}" pid="7" name="Mendeley Recent Style Name 2_1">
    <vt:lpwstr>Journal of Clinical Virology</vt:lpwstr>
  </property>
  <property fmtid="{D5CDD505-2E9C-101B-9397-08002B2CF9AE}" pid="8" name="Mendeley Recent Style Id 3_1">
    <vt:lpwstr>http://www.zotero.org/styles/journal-of-infection</vt:lpwstr>
  </property>
  <property fmtid="{D5CDD505-2E9C-101B-9397-08002B2CF9AE}" pid="9" name="Mendeley Recent Style Name 3_1">
    <vt:lpwstr>Journal of Infection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http://www.zotero.org/styles/nature</vt:lpwstr>
  </property>
  <property fmtid="{D5CDD505-2E9C-101B-9397-08002B2CF9AE}" pid="13" name="Mendeley Recent Style Name 5_1">
    <vt:lpwstr>Nature</vt:lpwstr>
  </property>
  <property fmtid="{D5CDD505-2E9C-101B-9397-08002B2CF9AE}" pid="14" name="Mendeley Recent Style Id 6_1">
    <vt:lpwstr>http://www.zotero.org/styles/plos-one</vt:lpwstr>
  </property>
  <property fmtid="{D5CDD505-2E9C-101B-9397-08002B2CF9AE}" pid="15" name="Mendeley Recent Style Name 6_1">
    <vt:lpwstr>PLOS ONE</vt:lpwstr>
  </property>
  <property fmtid="{D5CDD505-2E9C-101B-9397-08002B2CF9AE}" pid="16" name="Mendeley Recent Style Id 7_1">
    <vt:lpwstr>http://www.zotero.org/styles/scientific-reports</vt:lpwstr>
  </property>
  <property fmtid="{D5CDD505-2E9C-101B-9397-08002B2CF9AE}" pid="17" name="Mendeley Recent Style Name 7_1">
    <vt:lpwstr>Scientific Reports</vt:lpwstr>
  </property>
  <property fmtid="{D5CDD505-2E9C-101B-9397-08002B2CF9AE}" pid="18" name="Mendeley Recent Style Id 8_1">
    <vt:lpwstr>http://www.zotero.org/styles/the-american-journal-of-tropical-medicine-and-hygiene</vt:lpwstr>
  </property>
  <property fmtid="{D5CDD505-2E9C-101B-9397-08002B2CF9AE}" pid="19" name="Mendeley Recent Style Name 8_1">
    <vt:lpwstr>The American Journal of Tropical Medicine and Hygiene</vt:lpwstr>
  </property>
  <property fmtid="{D5CDD505-2E9C-101B-9397-08002B2CF9AE}" pid="20" name="Mendeley Recent Style Id 9_1">
    <vt:lpwstr>http://www.zotero.org/styles/theriogenology</vt:lpwstr>
  </property>
  <property fmtid="{D5CDD505-2E9C-101B-9397-08002B2CF9AE}" pid="21" name="Mendeley Recent Style Name 9_1">
    <vt:lpwstr>Theriogenology</vt:lpwstr>
  </property>
  <property fmtid="{D5CDD505-2E9C-101B-9397-08002B2CF9AE}" pid="22" name="Mendeley Document_1">
    <vt:lpwstr>True</vt:lpwstr>
  </property>
  <property fmtid="{D5CDD505-2E9C-101B-9397-08002B2CF9AE}" pid="23" name="Mendeley Citation Style_1">
    <vt:lpwstr>http://www.zotero.org/styles/plos-one</vt:lpwstr>
  </property>
  <property fmtid="{D5CDD505-2E9C-101B-9397-08002B2CF9AE}" pid="24" name="Mendeley Unique User Id_1">
    <vt:lpwstr>7985cffa-6cb2-30c5-8c99-c1e884ba7080</vt:lpwstr>
  </property>
</Properties>
</file>